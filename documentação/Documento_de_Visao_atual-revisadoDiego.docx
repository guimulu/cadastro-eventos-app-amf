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AA977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1CCDDDB" wp14:editId="7B67CCE8">
            <wp:extent cx="981075" cy="781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AMF - Faculdade Antônio Meneghetti</w:t>
      </w:r>
    </w:p>
    <w:p w14:paraId="5C240130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Curso de Sistemas de Informação</w:t>
      </w:r>
    </w:p>
    <w:p w14:paraId="6C4E68CC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Gestão de Qualidade de Software</w:t>
      </w:r>
    </w:p>
    <w:p w14:paraId="17175C90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Professor: Rafael</w:t>
      </w:r>
    </w:p>
    <w:p w14:paraId="7646BCED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12CACE48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09584F24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1BE0C74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1949FFA2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46E0A19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32A449D1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63B0AB98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0BB3C9CD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0B518050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50B43170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left="1701"/>
        <w:rPr>
          <w:color w:val="000000"/>
        </w:rPr>
      </w:pPr>
    </w:p>
    <w:p w14:paraId="2BD96E41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F6781EA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Documento de visão</w:t>
      </w:r>
    </w:p>
    <w:p w14:paraId="50EFC0BA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8C18DCB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4695FA4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986E793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76ED9CD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72A680C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8A78DD6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EF93D75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AB78EF0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EF37A6E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DACC7B8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876BE20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0E68BB21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2DF8ADF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4DF7B75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90074D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74FFF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8CB59E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ab/>
      </w:r>
    </w:p>
    <w:p w14:paraId="04205727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Santa Maria, 13 de março de 2018</w:t>
      </w:r>
    </w:p>
    <w:p w14:paraId="67BC243E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7C75DC1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Lista de revisão</w:t>
      </w:r>
    </w:p>
    <w:p w14:paraId="766478EC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1537"/>
        <w:gridCol w:w="1875"/>
        <w:gridCol w:w="5157"/>
      </w:tblGrid>
      <w:tr w:rsidR="00094F0A" w14:paraId="49D6A667" w14:textId="77777777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77FDE57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Revisão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4F815299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F4A8AC1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9B9D96A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</w:tr>
      <w:tr w:rsidR="00094F0A" w14:paraId="277E30FC" w14:textId="77777777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4ABA90AA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24C9C07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13/03/2018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00AA352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Diego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33282E1F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Primeiro esboço do projeto</w:t>
            </w:r>
          </w:p>
        </w:tc>
      </w:tr>
      <w:tr w:rsidR="00094F0A" w14:paraId="7641D33F" w14:textId="77777777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F29ECDE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670D8C3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25/03/2018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6238A20E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31ADDE9C" w14:textId="77777777" w:rsidR="00094F0A" w:rsidRPr="00CA598B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</w:pPr>
            <w:r w:rsidRPr="00CA598B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Introdução do projeto, objetivos e requisitos técnicos.</w:t>
            </w:r>
          </w:p>
        </w:tc>
      </w:tr>
      <w:tr w:rsidR="00094F0A" w14:paraId="09DB100C" w14:textId="77777777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6520A27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45C5429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5156225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062D03A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Descrição das principais estratégias</w:t>
            </w:r>
          </w:p>
        </w:tc>
      </w:tr>
      <w:tr w:rsidR="00094F0A" w14:paraId="566920D1" w14:textId="77777777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34036112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0AFB8AC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04C5CBF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3C8F096B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da tabela e início da criação dos roteiros de testes.</w:t>
            </w:r>
          </w:p>
        </w:tc>
      </w:tr>
      <w:tr w:rsidR="00094F0A" w14:paraId="44D3551B" w14:textId="77777777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1A1CCEB1" w14:textId="77777777"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E320AD4" w14:textId="77777777"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24/04/2018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40D65F80" w14:textId="77777777"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Leonardo, Carlos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B1A8E55" w14:textId="77777777" w:rsidR="00094F0A" w:rsidRDefault="00B437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Criação do diagrama de classes e métricas geradas a partir do GQM.</w:t>
            </w:r>
          </w:p>
        </w:tc>
      </w:tr>
      <w:tr w:rsidR="00094F0A" w14:paraId="1FE3BC63" w14:textId="77777777">
        <w:trPr>
          <w:trHeight w:val="240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A74BAF5" w14:textId="5AF05F31" w:rsidR="00094F0A" w:rsidRDefault="00DC15D8" w:rsidP="004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0" w:author="Leonardo Pigatto" w:date="2018-05-28T16:51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           </w:t>
              </w:r>
            </w:ins>
            <w:r w:rsidR="004749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6B353426" w14:textId="77777777" w:rsidR="00094F0A" w:rsidRDefault="004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22/05/2018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31E8C6A" w14:textId="77777777" w:rsidR="00094F0A" w:rsidRDefault="004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Diego Radiske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5FDAD06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15D8" w14:paraId="6EF75CB6" w14:textId="77777777">
        <w:trPr>
          <w:trHeight w:val="240"/>
          <w:ins w:id="1" w:author="Leonardo Pigatto" w:date="2018-05-28T16:52:00Z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62F4AD64" w14:textId="1B3191ED" w:rsidR="00DC15D8" w:rsidRDefault="00920B40" w:rsidP="004749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ns w:id="2" w:author="Leonardo Pigatto" w:date="2018-05-28T16:52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3" w:author="Leonardo Pigatto" w:date="2018-05-28T17:48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           0.7</w:t>
              </w:r>
            </w:ins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FACD1A2" w14:textId="4E94C607" w:rsidR="00DC15D8" w:rsidRDefault="00920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ns w:id="4" w:author="Leonardo Pigatto" w:date="2018-05-28T16:52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5" w:author="Leonardo Pigatto" w:date="2018-05-28T17:48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28/05/2018</w:t>
              </w:r>
            </w:ins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3F31ACF" w14:textId="7AF51E3C" w:rsidR="00DC15D8" w:rsidRDefault="00920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6" w:author="Leonardo Pigatto" w:date="2018-05-28T16:52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7" w:author="Leonardo Pigatto" w:date="2018-05-28T17:48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Leonardo, Carlos</w:t>
              </w:r>
            </w:ins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0581A58" w14:textId="13AAC538" w:rsidR="00DC15D8" w:rsidRDefault="00920B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" w:author="Leonardo Pigatto" w:date="2018-05-28T16:52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9" w:author="Leonardo Pigatto" w:date="2018-05-28T17:49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Descrição do diagrama de classes, implementação de mais testes na tabela de testes</w:t>
              </w:r>
            </w:ins>
            <w:ins w:id="10" w:author="Leonardo Pigatto" w:date="2018-05-28T17:51:00Z">
              <w:r w:rsidR="00323D4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, descrição do Git/ GitHub</w:t>
              </w:r>
            </w:ins>
            <w:ins w:id="11" w:author="Leonardo Pigatto" w:date="2018-05-28T17:49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 e descriç</w:t>
              </w:r>
            </w:ins>
            <w:ins w:id="12" w:author="Leonardo Pigatto" w:date="2018-05-28T17:50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ão da ferramenta Kanban.</w:t>
              </w:r>
            </w:ins>
          </w:p>
        </w:tc>
      </w:tr>
    </w:tbl>
    <w:p w14:paraId="7EBEE985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17F0F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446A72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12B464F8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Tabela de aprovação</w:t>
      </w:r>
    </w:p>
    <w:p w14:paraId="2D92317F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0"/>
        <w:tblW w:w="9638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4875"/>
        <w:gridCol w:w="2100"/>
        <w:gridCol w:w="1594"/>
      </w:tblGrid>
      <w:tr w:rsidR="00094F0A" w14:paraId="64F3AE22" w14:textId="77777777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C819FD7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3DDD89D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Comentário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0CBF340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Responsável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4B3FAD99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Data</w:t>
            </w:r>
          </w:p>
        </w:tc>
      </w:tr>
      <w:tr w:rsidR="00094F0A" w14:paraId="73389CDD" w14:textId="77777777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36C293D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1776EFAA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48D512D1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313FAF66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094F0A" w14:paraId="7FB0FAFF" w14:textId="77777777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DE6CF0E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AA24731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3E920D59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416F490" w14:textId="77777777" w:rsidR="00094F0A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4399FBCD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5DC85C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79DC1F93" w14:textId="77777777" w:rsidR="00094F0A" w:rsidRPr="00ED139D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rPrChange w:id="13" w:author="Leonardo Pigatto" w:date="2018-05-28T17:06:00Z">
            <w:rPr/>
          </w:rPrChange>
        </w:rPr>
        <w:pPrChange w:id="14" w:author="Leonardo Pigatto" w:date="2018-05-28T17:06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0CB4466A" w14:textId="77777777" w:rsidR="00094F0A" w:rsidRPr="00ED139D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Verdana" w:hAnsi="Times New Roman" w:cs="Times New Roman"/>
          <w:color w:val="000000"/>
          <w:sz w:val="28"/>
          <w:szCs w:val="28"/>
          <w:rPrChange w:id="15" w:author="Leonardo Pigatto" w:date="2018-05-28T17:06:00Z">
            <w:rPr>
              <w:rFonts w:ascii="Verdana" w:eastAsia="Verdana" w:hAnsi="Verdana" w:cs="Verdana"/>
              <w:color w:val="000000"/>
              <w:sz w:val="24"/>
              <w:szCs w:val="24"/>
            </w:rPr>
          </w:rPrChange>
        </w:rPr>
      </w:pPr>
      <w:r w:rsidRPr="00ED139D">
        <w:rPr>
          <w:rFonts w:ascii="Times New Roman" w:eastAsia="Verdana" w:hAnsi="Times New Roman" w:cs="Times New Roman"/>
          <w:color w:val="000000"/>
          <w:sz w:val="28"/>
          <w:szCs w:val="28"/>
          <w:rPrChange w:id="16" w:author="Leonardo Pigatto" w:date="2018-05-28T17:06:00Z">
            <w:rPr>
              <w:rFonts w:ascii="Verdana" w:eastAsia="Verdana" w:hAnsi="Verdana" w:cs="Verdana"/>
              <w:color w:val="000000"/>
              <w:sz w:val="24"/>
              <w:szCs w:val="24"/>
            </w:rPr>
          </w:rPrChange>
        </w:rPr>
        <w:t>Sumário</w:t>
      </w:r>
    </w:p>
    <w:p w14:paraId="7AFDF54B" w14:textId="77777777" w:rsidR="001C7F0E" w:rsidRPr="00712208" w:rsidRDefault="001C7F0E" w:rsidP="001C7F0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color w:val="000000"/>
          <w:sz w:val="24"/>
          <w:szCs w:val="24"/>
          <w:rPrChange w:id="17" w:author="Leonardo Pigatto" w:date="2018-05-28T16:58:00Z">
            <w:rPr>
              <w:rFonts w:ascii="Verdana" w:eastAsia="Verdana" w:hAnsi="Verdana" w:cs="Verdana"/>
              <w:color w:val="000000"/>
              <w:sz w:val="24"/>
              <w:szCs w:val="24"/>
            </w:rPr>
          </w:rPrChange>
        </w:rPr>
      </w:pPr>
    </w:p>
    <w:p w14:paraId="7BB84590" w14:textId="77777777" w:rsidR="001C7F0E" w:rsidRDefault="001C7F0E" w:rsidP="001C7F0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51A750" w14:textId="77777777" w:rsidR="00094F0A" w:rsidRPr="001737C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  <w:sz w:val="28"/>
          <w:szCs w:val="28"/>
        </w:rPr>
      </w:pPr>
      <w:r w:rsidRPr="001737CB">
        <w:rPr>
          <w:rFonts w:ascii="Times New Roman" w:eastAsia="Verdana" w:hAnsi="Times New Roman" w:cs="Times New Roman"/>
          <w:color w:val="000000"/>
          <w:sz w:val="28"/>
          <w:szCs w:val="28"/>
        </w:rPr>
        <w:t>1. Introdução</w:t>
      </w:r>
    </w:p>
    <w:p w14:paraId="428C8799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propósito deste é a elaboração da documentação, seguindo os padrões da Gestão da Qualidade de Software (GQS), do sistema de cadastro para o calendário do aplicativo para dispositivos móveis da instituição Antônio Meneghetti Faculdade (AMF).</w:t>
      </w:r>
    </w:p>
    <w:p w14:paraId="243AC2C3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A qualidade de um produto hoje tem importância fundamental para disputar a concorrência com as empresas do ramo. A qualidade hoje é um pré-requisito para as empresas que querem estar sempre no mercado de forma ativa. Embora a ideia de qualidade possa parecer um tanto intuitiva e de pouca complexidade, quando estudada com mais atenção, podemos ver que é algo que exige além do que imaginado. (PRESSMAN, Roger S., 1995).</w:t>
      </w:r>
    </w:p>
    <w:p w14:paraId="7D4E85EF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Um software sem qualidade pode ocasionar erros catastróficos e de grande custo de manutenção para as empresas de softwares. A qualidade de hoje é a grande motivadora em todas as áreas, todos querem receber e fornecer produtos com qualidade. Um software de qualidade tem impacto sobre milhares de pessoas, pois ele poderá disponibilizar serviços essenciais, irá gerar competitividade entre empresas e etc. (PRESSMAN, Roger S., 1995).</w:t>
      </w:r>
    </w:p>
    <w:p w14:paraId="48750C86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Com isso, a qualidade de um software está principalmente ligada aos requisitos solicitados pelo cliente e em conformidade as regras de desenvolvimento. Existem inúmeros conceitos que nos auxiliam a manter a qualidade do software, esses conceitos serão abordados durante o desenvolvimento desse projeto.</w:t>
      </w:r>
    </w:p>
    <w:p w14:paraId="4D6E3D55" w14:textId="77777777"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</w:p>
    <w:p w14:paraId="1933B8C1" w14:textId="77777777"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</w:p>
    <w:p w14:paraId="7043738A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Escopo</w:t>
      </w:r>
    </w:p>
    <w:p w14:paraId="66B47482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escopo principal deste documento é voltado a equipe desenvolvedora do projeto. Todos os envolvidos são responsáveis pela documentação, desenvolvimento da aplicação e relato dos resultados, monitorando o progresso do projeto e testes da qualidade.</w:t>
      </w:r>
    </w:p>
    <w:p w14:paraId="33E69756" w14:textId="77777777"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</w:p>
    <w:p w14:paraId="30489E9A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Contexto</w:t>
      </w:r>
    </w:p>
    <w:p w14:paraId="6CF9440C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Com o crescimento da instituição, tanto em número de pessoas como de eventos, tornou-se fundamental ter um canal de divulgação destes eventos e, aliado a disciplina GQS, será aprimorado o desenvolvimento do aplicativo que provê o cadastro, sendo desenvolvido uma nova aplicação na plataforma </w:t>
      </w:r>
      <w:r w:rsidRPr="00CA598B">
        <w:rPr>
          <w:rFonts w:ascii="Times New Roman" w:eastAsia="Verdana" w:hAnsi="Times New Roman" w:cs="Times New Roman"/>
          <w:i/>
          <w:color w:val="000000"/>
          <w:sz w:val="24"/>
          <w:szCs w:val="24"/>
        </w:rPr>
        <w:t>web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 contemplando todas as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lastRenderedPageBreak/>
        <w:t>funcionalidades já existentes e as melhorias detectadas através do estudo aprimorado na disciplina GQS.</w:t>
      </w:r>
    </w:p>
    <w:p w14:paraId="31B472DA" w14:textId="77777777" w:rsidR="00094F0A" w:rsidRPr="00CA598B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</w:p>
    <w:p w14:paraId="72A6DDA6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Objetivos do projeto</w:t>
      </w:r>
    </w:p>
    <w:p w14:paraId="06921BF3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O aplicativo tem por finalidade realizar o cadastro de tipos de eventos, cursos e eventos no calendário utilizado no aplicativo para dispositivos móveis da AMF.</w:t>
      </w:r>
    </w:p>
    <w:p w14:paraId="2E46E975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Portanto, irá auxiliar os alunos da instituição Antônio Meneghetti Faculdade quanto a conhecimento sobre eventos a serem realizados dentro da instituição, no aplicativo, administradores poderão realizar o cadastro de eventos, assim os demais alunos com o aplicativo instalado em seu smartphone, tablet, etc, poderão ter o conhecimento desses eventos a serem realizados, assim como uma breve descrição de cada.</w:t>
      </w:r>
    </w:p>
    <w:p w14:paraId="7176FF79" w14:textId="77777777" w:rsidR="00E352D3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Verdana" w:hAnsi="Times New Roman" w:cs="Times New Roman"/>
          <w:color w:val="000000"/>
          <w:sz w:val="24"/>
          <w:szCs w:val="24"/>
        </w:rPr>
        <w:pPrChange w:id="18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No aplicativo também existirá um calendário de notificação aos alunos, onde nele será marcado os eventos em suas respectivas datas, com isso o aluno poderá escolher eventos de sua conivência e poderá reservá-los, assim sendo notificados anteriormente sobre a realização do evento.</w:t>
      </w:r>
    </w:p>
    <w:p w14:paraId="7D33BA37" w14:textId="77777777" w:rsidR="00175EEB" w:rsidRPr="00E352D3" w:rsidRDefault="00175EE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  <w:pPrChange w:id="19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447BDA86" w14:textId="77777777" w:rsidR="00094F0A" w:rsidRPr="00175EEB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hAnsi="Times New Roman" w:cs="Times New Roman"/>
          <w:color w:val="000000"/>
          <w:sz w:val="28"/>
          <w:szCs w:val="28"/>
        </w:rPr>
        <w:pPrChange w:id="20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</w:pPr>
        </w:pPrChange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Objetivos da arquitetura</w:t>
      </w:r>
    </w:p>
    <w:p w14:paraId="5E7B1AF9" w14:textId="77777777" w:rsidR="00E352D3" w:rsidRPr="00175EEB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21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</w:pPr>
        </w:pPrChange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 xml:space="preserve">Vem de encontro a interface, estrutura, organização </w:t>
      </w:r>
      <w:r w:rsidR="00B43778"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 xml:space="preserve">estrutural </w:t>
      </w:r>
    </w:p>
    <w:p w14:paraId="33C6A98F" w14:textId="6A0969E0" w:rsidR="00094F0A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ins w:id="22" w:author="Leonardo Pigatto" w:date="2018-05-28T16:54:00Z"/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23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</w:pPr>
        </w:pPrChange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>do projeto de forma superficial.</w:t>
      </w:r>
    </w:p>
    <w:p w14:paraId="062F9F34" w14:textId="6BFB45C9" w:rsidR="006F5FC2" w:rsidRDefault="006F5FC2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ins w:id="24" w:author="Leonardo Pigatto" w:date="2018-05-28T16:54:00Z"/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25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</w:pPr>
        </w:pPrChange>
      </w:pPr>
    </w:p>
    <w:p w14:paraId="483A4E45" w14:textId="10DE9BC1" w:rsidR="006F5FC2" w:rsidDel="00712208" w:rsidRDefault="006F5FC2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del w:id="26" w:author="Leonardo Pigatto" w:date="2018-05-28T17:04:00Z"/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27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</w:pPr>
        </w:pPrChange>
      </w:pPr>
    </w:p>
    <w:p w14:paraId="6763AA63" w14:textId="77777777" w:rsidR="001737CB" w:rsidDel="00712208" w:rsidRDefault="001737CB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del w:id="28" w:author="Leonardo Pigatto" w:date="2018-05-28T17:04:00Z"/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29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</w:pPr>
        </w:pPrChange>
      </w:pPr>
    </w:p>
    <w:p w14:paraId="758C9731" w14:textId="77777777" w:rsidR="001737CB" w:rsidRDefault="0017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color w:val="000000"/>
          <w:sz w:val="24"/>
          <w:szCs w:val="24"/>
        </w:rPr>
        <w:pPrChange w:id="30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rPr>
          <w:rFonts w:ascii="Times New Roman" w:eastAsia="Verdana" w:hAnsi="Times New Roman" w:cs="Times New Roman"/>
          <w:color w:val="000000"/>
          <w:sz w:val="24"/>
          <w:szCs w:val="24"/>
        </w:rPr>
        <w:t>Abaixo a es</w:t>
      </w:r>
      <w:r w:rsidR="00AB68F3">
        <w:rPr>
          <w:rFonts w:ascii="Times New Roman" w:eastAsia="Verdana" w:hAnsi="Times New Roman" w:cs="Times New Roman"/>
          <w:color w:val="000000"/>
          <w:sz w:val="24"/>
          <w:szCs w:val="24"/>
        </w:rPr>
        <w:t>trutura de nosso Banco de dados, com modelo ER:</w:t>
      </w:r>
    </w:p>
    <w:p w14:paraId="2D911CFA" w14:textId="77777777" w:rsidR="00AB68F3" w:rsidRDefault="00AB68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color w:val="000000"/>
          <w:sz w:val="24"/>
          <w:szCs w:val="24"/>
        </w:rPr>
        <w:pPrChange w:id="31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33116522" w14:textId="77777777" w:rsidR="00AB68F3" w:rsidRPr="001737CB" w:rsidRDefault="00AB68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color w:val="000000"/>
          <w:sz w:val="24"/>
          <w:szCs w:val="24"/>
        </w:rPr>
        <w:pPrChange w:id="32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3D6199AD" w14:textId="77777777" w:rsidR="001737CB" w:rsidRPr="00175EEB" w:rsidDel="00312CED" w:rsidRDefault="00ED3BF4">
      <w:pPr>
        <w:pBdr>
          <w:top w:val="nil"/>
          <w:left w:val="nil"/>
          <w:bottom w:val="nil"/>
          <w:right w:val="nil"/>
          <w:between w:val="nil"/>
        </w:pBdr>
        <w:rPr>
          <w:del w:id="33" w:author="Leonardo Pigatto" w:date="2018-05-28T17:38:00Z"/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34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lastRenderedPageBreak/>
        <w:pict w14:anchorId="582CE2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298.5pt">
            <v:imagedata r:id="rId9" o:title="modelo_er"/>
          </v:shape>
        </w:pict>
      </w:r>
    </w:p>
    <w:p w14:paraId="645150E5" w14:textId="77777777" w:rsidR="00094F0A" w:rsidDel="00312CED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del w:id="35" w:author="Leonardo Pigatto" w:date="2018-05-28T17:38:00Z"/>
          <w:rFonts w:ascii="Verdana" w:eastAsia="Verdana" w:hAnsi="Verdana" w:cs="Verdana"/>
          <w:color w:val="000000"/>
          <w:sz w:val="24"/>
          <w:szCs w:val="24"/>
          <w:u w:val="single"/>
        </w:rPr>
        <w:pPrChange w:id="36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1E99533C" w14:textId="77777777" w:rsidR="001737CB" w:rsidDel="00312CED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37" w:author="Leonardo Pigatto" w:date="2018-05-28T17:38:00Z"/>
          <w:rFonts w:ascii="Times New Roman" w:hAnsi="Times New Roman" w:cs="Times New Roman"/>
          <w:noProof/>
          <w:sz w:val="24"/>
          <w:szCs w:val="24"/>
        </w:rPr>
        <w:pPrChange w:id="38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7B1AE9CD" w14:textId="77777777" w:rsidR="001737CB" w:rsidDel="00312CED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39" w:author="Leonardo Pigatto" w:date="2018-05-28T17:38:00Z"/>
          <w:rFonts w:ascii="Times New Roman" w:hAnsi="Times New Roman" w:cs="Times New Roman"/>
          <w:noProof/>
          <w:sz w:val="24"/>
          <w:szCs w:val="24"/>
        </w:rPr>
        <w:pPrChange w:id="40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528868D7" w14:textId="77777777" w:rsidR="001737CB" w:rsidRDefault="0017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noProof/>
          <w:sz w:val="24"/>
          <w:szCs w:val="24"/>
        </w:rPr>
        <w:pPrChange w:id="41" w:author="Leonardo Pigatto" w:date="2018-05-28T17:38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562AD440" w14:textId="7FD98B19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42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43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57BA3CB6" w14:textId="77777777" w:rsidR="006F5FC2" w:rsidRDefault="006F5FC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ins w:id="44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45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441D746A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46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47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3907E631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48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49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7F16BDEA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50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51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2680AB3A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52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53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3135953B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54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55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6FAAC502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56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57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0554CFFF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58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59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21BC1D44" w14:textId="77777777" w:rsidR="001737CB" w:rsidDel="006F5FC2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del w:id="60" w:author="Leonardo Pigatto" w:date="2018-05-28T16:54:00Z"/>
          <w:rFonts w:ascii="Times New Roman" w:hAnsi="Times New Roman" w:cs="Times New Roman"/>
          <w:noProof/>
          <w:sz w:val="24"/>
          <w:szCs w:val="24"/>
        </w:rPr>
        <w:pPrChange w:id="61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48BB72F3" w14:textId="77777777" w:rsidR="002531BC" w:rsidRDefault="00E352D3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noProof/>
          <w:sz w:val="24"/>
          <w:szCs w:val="24"/>
        </w:rPr>
        <w:pPrChange w:id="62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  <w:r>
        <w:rPr>
          <w:rFonts w:ascii="Times New Roman" w:hAnsi="Times New Roman" w:cs="Times New Roman"/>
          <w:noProof/>
          <w:sz w:val="24"/>
          <w:szCs w:val="24"/>
        </w:rPr>
        <w:t>Temos como uma representação estática utilizada para se descrever a estrutura</w:t>
      </w:r>
      <w:r w:rsidR="00175EE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A35A56C" w14:textId="77777777" w:rsidR="00E352D3" w:rsidRDefault="00175E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noProof/>
          <w:sz w:val="24"/>
          <w:szCs w:val="24"/>
        </w:rPr>
        <w:pPrChange w:id="63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rPr>
          <w:rFonts w:ascii="Times New Roman" w:hAnsi="Times New Roman" w:cs="Times New Roman"/>
          <w:noProof/>
          <w:sz w:val="24"/>
          <w:szCs w:val="24"/>
        </w:rPr>
        <w:t>do sistema, apresentando suas classes, atribu</w:t>
      </w:r>
      <w:r w:rsidR="001737CB">
        <w:rPr>
          <w:rFonts w:ascii="Times New Roman" w:hAnsi="Times New Roman" w:cs="Times New Roman"/>
          <w:noProof/>
          <w:sz w:val="24"/>
          <w:szCs w:val="24"/>
        </w:rPr>
        <w:t xml:space="preserve">tos e métodos, assim como suas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relações. </w:t>
      </w:r>
    </w:p>
    <w:p w14:paraId="57181592" w14:textId="77777777" w:rsidR="001737CB" w:rsidRDefault="0017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noProof/>
          <w:sz w:val="24"/>
          <w:szCs w:val="24"/>
        </w:rPr>
        <w:pPrChange w:id="64" w:author="Leonardo Pigatto" w:date="2018-05-28T16:54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>
        <w:rPr>
          <w:rFonts w:ascii="Times New Roman" w:hAnsi="Times New Roman" w:cs="Times New Roman"/>
          <w:noProof/>
          <w:sz w:val="24"/>
          <w:szCs w:val="24"/>
        </w:rPr>
        <w:t>Abaixo Diagrama de Classes:</w:t>
      </w:r>
    </w:p>
    <w:p w14:paraId="52006D1C" w14:textId="77777777" w:rsidR="001737CB" w:rsidRDefault="001737CB" w:rsidP="0017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08C2A8" wp14:editId="6420769A">
            <wp:simplePos x="0" y="0"/>
            <wp:positionH relativeFrom="margin">
              <wp:align>center</wp:align>
            </wp:positionH>
            <wp:positionV relativeFrom="paragraph">
              <wp:posOffset>353060</wp:posOffset>
            </wp:positionV>
            <wp:extent cx="4886325" cy="4961255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8784" r="35090" b="13094"/>
                    <a:stretch/>
                  </pic:blipFill>
                  <pic:spPr bwMode="auto">
                    <a:xfrm>
                      <a:off x="0" y="0"/>
                      <a:ext cx="4886325" cy="496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6BAAA" w14:textId="77B42C65" w:rsidR="001737CB" w:rsidDel="00312CED" w:rsidRDefault="001737CB">
      <w:pPr>
        <w:pBdr>
          <w:top w:val="nil"/>
          <w:left w:val="nil"/>
          <w:bottom w:val="nil"/>
          <w:right w:val="nil"/>
          <w:between w:val="nil"/>
        </w:pBdr>
        <w:rPr>
          <w:del w:id="65" w:author="Leonardo Pigatto" w:date="2018-05-28T17:38:00Z"/>
          <w:rFonts w:ascii="Times New Roman" w:eastAsia="Verdana" w:hAnsi="Times New Roman" w:cs="Times New Roman"/>
          <w:color w:val="000000"/>
          <w:sz w:val="24"/>
          <w:szCs w:val="24"/>
        </w:rPr>
        <w:pPrChange w:id="66" w:author="Leonardo Pigatto" w:date="2018-05-28T17:38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5618038B" w14:textId="77777777" w:rsidR="00312CED" w:rsidRDefault="00312CED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ins w:id="67" w:author="Leonardo Pigatto" w:date="2018-05-28T17:38:00Z"/>
          <w:rFonts w:ascii="Times New Roman" w:eastAsia="Verdana" w:hAnsi="Times New Roman" w:cs="Times New Roman"/>
          <w:color w:val="000000"/>
          <w:sz w:val="24"/>
          <w:szCs w:val="24"/>
        </w:rPr>
      </w:pPr>
    </w:p>
    <w:p w14:paraId="0113F064" w14:textId="77777777" w:rsidR="001737CB" w:rsidRDefault="001737C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Verdana" w:hAnsi="Times New Roman" w:cs="Times New Roman"/>
          <w:color w:val="000000"/>
          <w:sz w:val="24"/>
          <w:szCs w:val="24"/>
        </w:rPr>
        <w:pPrChange w:id="68" w:author="Leonardo Pigatto" w:date="2018-05-28T17:38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74F9DDB4" w14:textId="08CB49B2" w:rsidR="001737CB" w:rsidRPr="00312CED" w:rsidDel="00312CED" w:rsidRDefault="00474998">
      <w:pPr>
        <w:pStyle w:val="Estilo1"/>
        <w:ind w:firstLine="720"/>
        <w:rPr>
          <w:del w:id="69" w:author="Leonardo Pigatto" w:date="2018-05-28T17:38:00Z"/>
          <w:rFonts w:eastAsia="Verdana"/>
          <w:rPrChange w:id="70" w:author="Leonardo Pigatto" w:date="2018-05-28T17:41:00Z">
            <w:rPr>
              <w:del w:id="71" w:author="Leonardo Pigatto" w:date="2018-05-28T17:38:00Z"/>
            </w:rPr>
          </w:rPrChange>
        </w:rPr>
        <w:pPrChange w:id="72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r>
        <w:rPr>
          <w:rStyle w:val="Refdecomentrio"/>
        </w:rPr>
        <w:commentReference w:id="73"/>
      </w:r>
      <w:r w:rsidR="00AB2E5A">
        <w:rPr>
          <w:rStyle w:val="Refdecomentrio"/>
          <w:rFonts w:ascii="Calibri" w:eastAsia="Calibri" w:hAnsi="Calibri" w:cs="Calibri"/>
        </w:rPr>
        <w:commentReference w:id="74"/>
      </w:r>
      <w:r w:rsidR="0070313F" w:rsidRPr="00312CED">
        <w:rPr>
          <w:rFonts w:eastAsia="Verdana"/>
          <w:rPrChange w:id="75" w:author="Leonardo Pigatto" w:date="2018-05-28T17:41:00Z">
            <w:rPr/>
          </w:rPrChange>
        </w:rPr>
        <w:t>Com o Diagrama de classes conseguimos ter uma representação extremamente útil para o desenvolvimento do nosso sistema, pois com ele definimos todas as classes que o sistema irá ter, servindo como base para a elaboração das demais etapas a serem</w:t>
      </w:r>
      <w:ins w:id="76" w:author="Leonardo Pigatto" w:date="2018-05-28T17:39:00Z">
        <w:r w:rsidR="00312CED" w:rsidRPr="00312CED">
          <w:rPr>
            <w:rFonts w:eastAsia="Verdana"/>
            <w:rPrChange w:id="77" w:author="Leonardo Pigatto" w:date="2018-05-28T17:41:00Z">
              <w:rPr/>
            </w:rPrChange>
          </w:rPr>
          <w:t xml:space="preserve"> </w:t>
        </w:r>
      </w:ins>
      <w:del w:id="78" w:author="Leonardo Pigatto" w:date="2018-05-28T17:39:00Z">
        <w:r w:rsidR="0070313F" w:rsidRPr="00312CED" w:rsidDel="00312CED">
          <w:rPr>
            <w:rFonts w:eastAsia="Verdana"/>
            <w:rPrChange w:id="79" w:author="Leonardo Pigatto" w:date="2018-05-28T17:41:00Z">
              <w:rPr/>
            </w:rPrChange>
          </w:rPr>
          <w:delText xml:space="preserve"> </w:delText>
        </w:r>
      </w:del>
      <w:r w:rsidR="0070313F" w:rsidRPr="00312CED">
        <w:rPr>
          <w:rFonts w:eastAsia="Verdana"/>
          <w:rPrChange w:id="80" w:author="Leonardo Pigatto" w:date="2018-05-28T17:41:00Z">
            <w:rPr/>
          </w:rPrChange>
        </w:rPr>
        <w:t>empregadas no projeto</w:t>
      </w:r>
      <w:ins w:id="81" w:author="Leonardo Pigatto" w:date="2018-05-28T17:38:00Z">
        <w:r w:rsidR="00312CED" w:rsidRPr="00312CED">
          <w:rPr>
            <w:rFonts w:eastAsia="Times New Roman"/>
            <w:rPrChange w:id="82" w:author="Leonardo Pigatto" w:date="2018-05-28T17:41:00Z">
              <w:rPr>
                <w:rFonts w:eastAsia="Times New Roman"/>
              </w:rPr>
            </w:rPrChange>
          </w:rPr>
          <w:t xml:space="preserve">. </w:t>
        </w:r>
      </w:ins>
      <w:del w:id="83" w:author="Leonardo Pigatto" w:date="2018-05-28T17:38:00Z">
        <w:r w:rsidR="0070313F" w:rsidRPr="00312CED" w:rsidDel="00312CED">
          <w:rPr>
            <w:rFonts w:eastAsia="Verdana"/>
            <w:rPrChange w:id="84" w:author="Leonardo Pigatto" w:date="2018-05-28T17:41:00Z">
              <w:rPr/>
            </w:rPrChange>
          </w:rPr>
          <w:delText>.</w:delText>
        </w:r>
      </w:del>
    </w:p>
    <w:p w14:paraId="3317ACA6" w14:textId="718CC8B3" w:rsidR="0070313F" w:rsidRPr="00312CED" w:rsidDel="00312CED" w:rsidRDefault="0070313F">
      <w:pPr>
        <w:pStyle w:val="Estilo1"/>
        <w:ind w:firstLine="720"/>
        <w:rPr>
          <w:del w:id="85" w:author="Leonardo Pigatto" w:date="2018-05-28T16:18:00Z"/>
          <w:rFonts w:eastAsia="Times New Roman"/>
          <w:rPrChange w:id="86" w:author="Leonardo Pigatto" w:date="2018-05-28T17:41:00Z">
            <w:rPr>
              <w:del w:id="87" w:author="Leonardo Pigatto" w:date="2018-05-28T16:18:00Z"/>
              <w:rFonts w:eastAsia="Times New Roman"/>
            </w:rPr>
          </w:rPrChange>
        </w:rPr>
        <w:pPrChange w:id="88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r w:rsidRPr="00312CED">
        <w:rPr>
          <w:rFonts w:eastAsia="Times New Roman"/>
          <w:rPrChange w:id="89" w:author="Leonardo Pigatto" w:date="2018-05-28T17:41:00Z">
            <w:rPr>
              <w:rFonts w:eastAsia="Times New Roman"/>
            </w:rPr>
          </w:rPrChange>
        </w:rPr>
        <w:t xml:space="preserve">O diagrama de classes é a parte central da Linguagem de Modelagem Unificada (UML – </w:t>
      </w:r>
      <w:r w:rsidRPr="00312CED">
        <w:rPr>
          <w:rStyle w:val="nfase"/>
          <w:rFonts w:eastAsia="Times New Roman"/>
          <w:i w:val="0"/>
        </w:rPr>
        <w:t>Unfied Modelling Language</w:t>
      </w:r>
      <w:r w:rsidRPr="00312CED">
        <w:rPr>
          <w:rFonts w:eastAsia="Times New Roman"/>
          <w:rPrChange w:id="90" w:author="Leonardo Pigatto" w:date="2018-05-28T17:41:00Z">
            <w:rPr>
              <w:rFonts w:eastAsia="Times New Roman"/>
            </w:rPr>
          </w:rPrChange>
        </w:rPr>
        <w:t xml:space="preserve">). Ele representa as principais finalidades da UML, tendo a função de separar os elementos de design da codificação do sistema. Esta linguagem ajuda a modelar diversos subconjuntos de diagramas, incluindo diagramas de comportamento, interação e estrutura. Normalmente, ela é utilizada por engenheiros </w:t>
      </w:r>
      <w:ins w:id="91" w:author="Leonardo Pigatto" w:date="2018-05-28T16:11:00Z">
        <w:r w:rsidRPr="00312CED">
          <w:rPr>
            <w:rFonts w:eastAsia="Times New Roman"/>
            <w:rPrChange w:id="92" w:author="Leonardo Pigatto" w:date="2018-05-28T17:41:00Z">
              <w:rPr>
                <w:rFonts w:eastAsia="Times New Roman"/>
              </w:rPr>
            </w:rPrChange>
          </w:rPr>
          <w:t xml:space="preserve">para documentar a arquitetura dos </w:t>
        </w:r>
        <w:r w:rsidRPr="00312CED">
          <w:rPr>
            <w:rStyle w:val="nfase"/>
            <w:rFonts w:eastAsia="Times New Roman"/>
            <w:i w:val="0"/>
          </w:rPr>
          <w:t>softwares</w:t>
        </w:r>
      </w:ins>
      <w:ins w:id="93" w:author="Leonardo Pigatto" w:date="2018-05-28T16:14:00Z">
        <w:r w:rsidR="00A7429C" w:rsidRPr="00312CED">
          <w:rPr>
            <w:rStyle w:val="nfase"/>
            <w:rFonts w:eastAsia="Times New Roman"/>
            <w:i w:val="0"/>
          </w:rPr>
          <w:t xml:space="preserve"> (</w:t>
        </w:r>
      </w:ins>
      <w:ins w:id="94" w:author="Leonardo Pigatto" w:date="2018-05-28T16:15:00Z">
        <w:r w:rsidR="00A7429C" w:rsidRPr="00312CED">
          <w:rPr>
            <w:rStyle w:val="nfase"/>
            <w:rFonts w:eastAsia="Times New Roman"/>
            <w:i w:val="0"/>
          </w:rPr>
          <w:t>MELO, 2002)</w:t>
        </w:r>
      </w:ins>
      <w:ins w:id="95" w:author="Leonardo Pigatto" w:date="2018-05-28T16:11:00Z">
        <w:r w:rsidRPr="00312CED">
          <w:rPr>
            <w:rFonts w:eastAsia="Times New Roman"/>
            <w:rPrChange w:id="96" w:author="Leonardo Pigatto" w:date="2018-05-28T17:41:00Z">
              <w:rPr>
                <w:rFonts w:eastAsia="Times New Roman"/>
              </w:rPr>
            </w:rPrChange>
          </w:rPr>
          <w:t>.</w:t>
        </w:r>
      </w:ins>
    </w:p>
    <w:p w14:paraId="30BB3722" w14:textId="4DEFBD7B" w:rsidR="001737CB" w:rsidRPr="00312CED" w:rsidDel="00A7429C" w:rsidRDefault="001737CB">
      <w:pPr>
        <w:pStyle w:val="Estilo1"/>
        <w:ind w:firstLine="720"/>
        <w:rPr>
          <w:del w:id="97" w:author="Leonardo Pigatto" w:date="2018-05-28T16:18:00Z"/>
          <w:rFonts w:eastAsia="Verdana"/>
          <w:rPrChange w:id="98" w:author="Leonardo Pigatto" w:date="2018-05-28T17:41:00Z">
            <w:rPr>
              <w:del w:id="99" w:author="Leonardo Pigatto" w:date="2018-05-28T16:18:00Z"/>
            </w:rPr>
          </w:rPrChange>
        </w:rPr>
        <w:pPrChange w:id="100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193ED238" w14:textId="77777777" w:rsidR="001737CB" w:rsidRPr="00312CED" w:rsidDel="00A7429C" w:rsidRDefault="001737CB">
      <w:pPr>
        <w:pStyle w:val="Estilo1"/>
        <w:ind w:firstLine="720"/>
        <w:rPr>
          <w:del w:id="101" w:author="Leonardo Pigatto" w:date="2018-05-28T16:18:00Z"/>
          <w:rFonts w:eastAsia="Verdana"/>
          <w:rPrChange w:id="102" w:author="Leonardo Pigatto" w:date="2018-05-28T17:41:00Z">
            <w:rPr>
              <w:del w:id="103" w:author="Leonardo Pigatto" w:date="2018-05-28T16:18:00Z"/>
            </w:rPr>
          </w:rPrChange>
        </w:rPr>
        <w:pPrChange w:id="104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1A137108" w14:textId="77777777" w:rsidR="001737CB" w:rsidRPr="00312CED" w:rsidDel="00A7429C" w:rsidRDefault="001737CB">
      <w:pPr>
        <w:pStyle w:val="Estilo1"/>
        <w:ind w:firstLine="720"/>
        <w:rPr>
          <w:del w:id="105" w:author="Leonardo Pigatto" w:date="2018-05-28T16:18:00Z"/>
          <w:rFonts w:eastAsia="Verdana"/>
          <w:rPrChange w:id="106" w:author="Leonardo Pigatto" w:date="2018-05-28T17:41:00Z">
            <w:rPr>
              <w:del w:id="107" w:author="Leonardo Pigatto" w:date="2018-05-28T16:18:00Z"/>
            </w:rPr>
          </w:rPrChange>
        </w:rPr>
        <w:pPrChange w:id="108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76E40CB4" w14:textId="77777777" w:rsidR="001737CB" w:rsidRPr="00312CED" w:rsidDel="00A7429C" w:rsidRDefault="001737CB">
      <w:pPr>
        <w:pStyle w:val="Estilo1"/>
        <w:ind w:firstLine="720"/>
        <w:rPr>
          <w:del w:id="109" w:author="Leonardo Pigatto" w:date="2018-05-28T16:18:00Z"/>
          <w:rFonts w:eastAsia="Verdana"/>
          <w:rPrChange w:id="110" w:author="Leonardo Pigatto" w:date="2018-05-28T17:41:00Z">
            <w:rPr>
              <w:del w:id="111" w:author="Leonardo Pigatto" w:date="2018-05-28T16:18:00Z"/>
            </w:rPr>
          </w:rPrChange>
        </w:rPr>
        <w:pPrChange w:id="112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25C85C90" w14:textId="77777777" w:rsidR="001737CB" w:rsidRPr="00312CED" w:rsidDel="00312CED" w:rsidRDefault="001737CB">
      <w:pPr>
        <w:pStyle w:val="Estilo1"/>
        <w:ind w:firstLine="720"/>
        <w:rPr>
          <w:del w:id="113" w:author="Leonardo Pigatto" w:date="2018-05-28T17:40:00Z"/>
          <w:rFonts w:eastAsia="Verdana"/>
          <w:rPrChange w:id="114" w:author="Leonardo Pigatto" w:date="2018-05-28T17:41:00Z">
            <w:rPr>
              <w:del w:id="115" w:author="Leonardo Pigatto" w:date="2018-05-28T17:40:00Z"/>
            </w:rPr>
          </w:rPrChange>
        </w:rPr>
        <w:pPrChange w:id="116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1293CDDE" w14:textId="77777777" w:rsidR="001737CB" w:rsidRPr="00312CED" w:rsidRDefault="001737CB">
      <w:pPr>
        <w:pStyle w:val="Estilo1"/>
        <w:ind w:firstLine="720"/>
        <w:rPr>
          <w:rFonts w:eastAsia="Verdana"/>
          <w:color w:val="000000"/>
        </w:rPr>
        <w:pPrChange w:id="117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4B4D710D" w14:textId="77777777" w:rsidR="001737CB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Verdana" w:hAnsi="Times New Roman" w:cs="Times New Roman"/>
          <w:color w:val="000000"/>
          <w:sz w:val="28"/>
          <w:szCs w:val="28"/>
        </w:rPr>
        <w:pPrChange w:id="118" w:author="Leonardo Pigatto" w:date="2018-05-28T16:17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</w:p>
    <w:p w14:paraId="74F6CA6C" w14:textId="77777777" w:rsidR="001737CB" w:rsidRPr="00175EEB" w:rsidRDefault="001737C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8"/>
          <w:szCs w:val="28"/>
        </w:rPr>
        <w:pPrChange w:id="119" w:author="Leonardo Pigatto" w:date="2018-05-28T16:17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720"/>
          </w:pPr>
        </w:pPrChange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lastRenderedPageBreak/>
        <w:t>Requisitos técnicos</w:t>
      </w:r>
    </w:p>
    <w:p w14:paraId="3AC0951C" w14:textId="6AD168A9" w:rsidR="001737CB" w:rsidRDefault="001737C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ins w:id="120" w:author="Leonardo Pigatto" w:date="2018-05-28T17:35:00Z"/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121" w:author="Leonardo Pigatto" w:date="2018-05-28T16:17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  <w:u w:val="single"/>
        </w:rPr>
        <w:t>Ver onde hospedar, linguagem, banco, link,</w:t>
      </w:r>
    </w:p>
    <w:p w14:paraId="7EA90FFB" w14:textId="77777777" w:rsidR="00312CED" w:rsidRDefault="00312CED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ins w:id="122" w:author="Leonardo Pigatto" w:date="2018-05-28T17:34:00Z"/>
          <w:rFonts w:ascii="Times New Roman" w:eastAsia="Verdana" w:hAnsi="Times New Roman" w:cs="Times New Roman"/>
          <w:color w:val="000000"/>
          <w:sz w:val="28"/>
          <w:szCs w:val="28"/>
          <w:u w:val="single"/>
        </w:rPr>
        <w:pPrChange w:id="123" w:author="Leonardo Pigatto" w:date="2018-05-28T16:17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275CD006" w14:textId="373ED07A" w:rsidR="00312CED" w:rsidRDefault="00312CED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ins w:id="124" w:author="Leonardo Pigatto" w:date="2018-05-28T17:40:00Z"/>
          <w:rFonts w:ascii="Times New Roman" w:eastAsia="Verdana" w:hAnsi="Times New Roman" w:cs="Times New Roman"/>
          <w:color w:val="000000"/>
          <w:sz w:val="24"/>
          <w:szCs w:val="24"/>
        </w:rPr>
        <w:pPrChange w:id="125" w:author="Leonardo Pigatto" w:date="2018-05-28T17:36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ins w:id="126" w:author="Leonardo Pigatto" w:date="2018-05-28T17:34:00Z">
        <w:r>
          <w:rPr>
            <w:rFonts w:ascii="Times New Roman" w:eastAsia="Verdana" w:hAnsi="Times New Roman" w:cs="Times New Roman"/>
            <w:color w:val="000000"/>
            <w:sz w:val="24"/>
            <w:szCs w:val="24"/>
          </w:rPr>
          <w:t>Para o compartilhamento remoto dos arquivos referentes ao projeto utilizamos o Sistema de controle de versões Git, e para armazenamento e visualização dos códigos fontes do projeto utilizamos o GitHub, segue abaixo o gráfico de commits de toda equipe equipe, posteriormente o gráfico de colaboração de cada membro da equipe.</w:t>
        </w:r>
      </w:ins>
    </w:p>
    <w:p w14:paraId="7FD0ABA3" w14:textId="5527CFBD" w:rsidR="00312CED" w:rsidRDefault="00312CED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ins w:id="127" w:author="Leonardo Pigatto" w:date="2018-05-28T17:40:00Z"/>
          <w:rFonts w:ascii="Times New Roman" w:eastAsia="Verdana" w:hAnsi="Times New Roman" w:cs="Times New Roman"/>
          <w:color w:val="000000"/>
          <w:sz w:val="24"/>
          <w:szCs w:val="24"/>
        </w:rPr>
        <w:pPrChange w:id="128" w:author="Leonardo Pigatto" w:date="2018-05-28T17:36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ins w:id="129" w:author="Leonardo Pigatto" w:date="2018-05-28T17:42:00Z">
        <w:r w:rsidRPr="004A78E1">
          <w:rPr>
            <w:noProof/>
          </w:rPr>
          <w:drawing>
            <wp:anchor distT="0" distB="0" distL="114300" distR="114300" simplePos="0" relativeHeight="251665408" behindDoc="0" locked="0" layoutInCell="1" allowOverlap="1" wp14:anchorId="73597839" wp14:editId="4A66187E">
              <wp:simplePos x="0" y="0"/>
              <wp:positionH relativeFrom="margin">
                <wp:posOffset>0</wp:posOffset>
              </wp:positionH>
              <wp:positionV relativeFrom="paragraph">
                <wp:posOffset>256540</wp:posOffset>
              </wp:positionV>
              <wp:extent cx="5743575" cy="5648325"/>
              <wp:effectExtent l="0" t="0" r="9525" b="9525"/>
              <wp:wrapTopAndBottom/>
              <wp:docPr id="6" name="Imagem 6" descr="C:\Users\Pigatto\AppData\Local\Temp\Screenshot-2018-5-23 guimulu cadastro-eventos-app-amf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Pigatto\AppData\Local\Temp\Screenshot-2018-5-23 guimulu cadastro-eventos-app-amf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43575" cy="5648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</w:p>
    <w:p w14:paraId="3EF2F0EF" w14:textId="23F9407C" w:rsidR="00312CED" w:rsidRDefault="00312CED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ins w:id="130" w:author="Leonardo Pigatto" w:date="2018-05-28T17:35:00Z"/>
          <w:rFonts w:ascii="Times New Roman" w:eastAsia="Verdana" w:hAnsi="Times New Roman" w:cs="Times New Roman"/>
          <w:color w:val="000000"/>
          <w:sz w:val="24"/>
          <w:szCs w:val="24"/>
        </w:rPr>
        <w:pPrChange w:id="131" w:author="Leonardo Pigatto" w:date="2018-05-28T17:36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77BCF691" w14:textId="302331ED" w:rsidR="00312CED" w:rsidRPr="00175EEB" w:rsidRDefault="00312CE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8"/>
          <w:szCs w:val="28"/>
        </w:rPr>
        <w:pPrChange w:id="132" w:author="Leonardo Pigatto" w:date="2018-05-28T17:41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09252107" w14:textId="77777777" w:rsidR="001737CB" w:rsidRDefault="001737C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14:paraId="7070B274" w14:textId="4AAFF921" w:rsidR="00094F0A" w:rsidRPr="00175EEB" w:rsidDel="00312CED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del w:id="133" w:author="Leonardo Pigatto" w:date="2018-05-28T17:34:00Z"/>
          <w:rFonts w:ascii="Times New Roman" w:hAnsi="Times New Roman" w:cs="Times New Roman"/>
          <w:color w:val="000000"/>
        </w:rPr>
      </w:pPr>
      <w:del w:id="134" w:author="Leonardo Pigatto" w:date="2018-05-28T17:34:00Z">
        <w:r w:rsidRPr="00175EEB" w:rsidDel="00312CED">
          <w:rPr>
            <w:rFonts w:ascii="Times New Roman" w:eastAsia="Verdana" w:hAnsi="Times New Roman" w:cs="Times New Roman"/>
            <w:color w:val="000000"/>
            <w:sz w:val="24"/>
            <w:szCs w:val="24"/>
          </w:rPr>
          <w:delText>- Hospedagem Banco de dados - Andrêves</w:delText>
        </w:r>
      </w:del>
    </w:p>
    <w:p w14:paraId="2E7AECB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tbl>
      <w:tblPr>
        <w:tblStyle w:val="a1"/>
        <w:tblW w:w="8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1"/>
        <w:gridCol w:w="5209"/>
      </w:tblGrid>
      <w:tr w:rsidR="00094F0A" w14:paraId="2B3B6DA5" w14:textId="77777777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D8544B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Ferramenta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2687FA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Ferramenta Utilizada</w:t>
            </w:r>
          </w:p>
        </w:tc>
      </w:tr>
      <w:tr w:rsidR="00094F0A" w14:paraId="1DC83E91" w14:textId="77777777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1EA1508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Repositório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358F53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GitHub</w:t>
            </w:r>
          </w:p>
        </w:tc>
      </w:tr>
      <w:tr w:rsidR="00094F0A" w14:paraId="4D5970D2" w14:textId="77777777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150B3B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Banco de Dados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05CA603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My SQL</w:t>
            </w:r>
          </w:p>
        </w:tc>
      </w:tr>
      <w:tr w:rsidR="00094F0A" w14:paraId="7699205E" w14:textId="77777777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B49F6D0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Linguagens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8E7130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PHP, HTML, JavaScript, CSS e JSON</w:t>
            </w:r>
          </w:p>
        </w:tc>
      </w:tr>
      <w:tr w:rsidR="00094F0A" w14:paraId="7CDEC2B3" w14:textId="77777777">
        <w:trPr>
          <w:trHeight w:val="26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B7B9F7F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Framework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0A2B3F7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BootStrap, JQuery</w:t>
            </w:r>
          </w:p>
        </w:tc>
      </w:tr>
      <w:tr w:rsidR="00094F0A" w14:paraId="546CD2E2" w14:textId="77777777">
        <w:trPr>
          <w:trHeight w:val="280"/>
        </w:trPr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E0412C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30E278" w14:textId="77777777" w:rsidR="00094F0A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rPr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Visual Studio Code</w:t>
            </w:r>
          </w:p>
        </w:tc>
      </w:tr>
    </w:tbl>
    <w:p w14:paraId="6DE31844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3C26E5AF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3B464384" w14:textId="77777777"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1198E9BC" w14:textId="77777777" w:rsidR="00094F0A" w:rsidRDefault="00647516" w:rsidP="00FF0E71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Requisitos do projeto</w:t>
      </w:r>
    </w:p>
    <w:p w14:paraId="324B8F6A" w14:textId="77777777" w:rsidR="00094F0A" w:rsidRDefault="00647516" w:rsidP="00FF0E71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Vamos pensar um pouco….</w:t>
      </w:r>
    </w:p>
    <w:p w14:paraId="17C99F3D" w14:textId="77777777"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2CEEB6CF" w14:textId="77777777" w:rsidR="00094F0A" w:rsidRDefault="00094F0A" w:rsidP="00FF0E71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5CE80042" w14:textId="77777777" w:rsidR="00094F0A" w:rsidRPr="00175EEB" w:rsidRDefault="00647516" w:rsidP="00FF0E71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2. Documentação de referência para fazer o projeto</w:t>
      </w:r>
    </w:p>
    <w:p w14:paraId="4B5ED4BE" w14:textId="77777777" w:rsidR="00094F0A" w:rsidRPr="00CA598B" w:rsidRDefault="00647516" w:rsidP="00FF0E71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Para a realização desse projeto utilizamos como base a norma de Qualidade de Software ISO 9126, e para realização do manual do usuário utilizamos a norma ISO/IEC 12119.</w:t>
      </w:r>
    </w:p>
    <w:p w14:paraId="10146507" w14:textId="77777777" w:rsidR="00094F0A" w:rsidRDefault="00647516" w:rsidP="006363B2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ISO 9126 - Ela estabelece uma norma para a qualidade de produto de software, definindo um conjunto de parâmetros com o objetivo de padronizar a avaliação de qualidade de Software, tendo como características principais: Funcionalidade, confiabilidade</w:t>
      </w:r>
      <w:r w:rsidRPr="00FF0E71">
        <w:rPr>
          <w:rFonts w:ascii="Times New Roman" w:eastAsia="Verdana" w:hAnsi="Times New Roman" w:cs="Times New Roman"/>
          <w:color w:val="000000"/>
          <w:sz w:val="24"/>
          <w:szCs w:val="24"/>
        </w:rPr>
        <w:t>, usabilidade eficiência, m</w:t>
      </w:r>
      <w:r w:rsidR="006363B2">
        <w:rPr>
          <w:rFonts w:ascii="Times New Roman" w:eastAsia="Verdana" w:hAnsi="Times New Roman" w:cs="Times New Roman"/>
          <w:color w:val="000000"/>
          <w:sz w:val="24"/>
          <w:szCs w:val="24"/>
        </w:rPr>
        <w:t>anutenibilidade e portabilidade.</w:t>
      </w:r>
    </w:p>
    <w:tbl>
      <w:tblPr>
        <w:tblStyle w:val="a2"/>
        <w:tblW w:w="8854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"/>
        <w:gridCol w:w="2160"/>
        <w:gridCol w:w="4785"/>
      </w:tblGrid>
      <w:tr w:rsidR="00094F0A" w14:paraId="56C6E49B" w14:textId="77777777">
        <w:trPr>
          <w:trHeight w:val="26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9747583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Característica de Qualidade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3CD16BC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Sub característica de Qualidade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6DEDCC63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Definição</w:t>
            </w:r>
          </w:p>
        </w:tc>
      </w:tr>
      <w:tr w:rsidR="00094F0A" w14:paraId="3DEFAB6C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73CE4DA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Funcionalidade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6624512A" w14:textId="77777777"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1A4AAD86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Conjunto de atributos que evidenciam a existência de um conjunto de funções e suas propriedades especificadas</w:t>
            </w:r>
          </w:p>
        </w:tc>
      </w:tr>
      <w:tr w:rsidR="00094F0A" w14:paraId="1FE139E9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E901B7D" w14:textId="77777777"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697B484C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Adequação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39918D29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 w14:paraId="7A57D8E1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1E775538" w14:textId="77777777"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630D1A50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Acurácia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8B74828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 w14:paraId="56DDE3D6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17283257" w14:textId="77777777"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C1FFE28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Interoperabilidade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72663A77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 w14:paraId="261FD7D0" w14:textId="77777777"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197A6548" w14:textId="77777777"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078C3B26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Conformidade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9C5D8ED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  <w:tr w:rsidR="00094F0A" w14:paraId="6B1A8FDC" w14:textId="77777777">
        <w:trPr>
          <w:trHeight w:val="520"/>
        </w:trPr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2EA706A1" w14:textId="77777777" w:rsidR="00094F0A" w:rsidRPr="00FF0E71" w:rsidRDefault="00094F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8B60D94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>Segurança de acesso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51" w:type="dxa"/>
            </w:tcMar>
          </w:tcPr>
          <w:p w14:paraId="5B33BE5B" w14:textId="77777777" w:rsidR="00094F0A" w:rsidRPr="00FF0E71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FF0E71">
              <w:rPr>
                <w:rFonts w:ascii="Times New Roman" w:eastAsia="Verdana" w:hAnsi="Times New Roman" w:cs="Times New Roman"/>
                <w:color w:val="000000"/>
                <w:sz w:val="24"/>
                <w:szCs w:val="24"/>
              </w:rPr>
              <w:t xml:space="preserve">... </w:t>
            </w:r>
          </w:p>
        </w:tc>
      </w:tr>
    </w:tbl>
    <w:p w14:paraId="750DCCDA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78B09F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1C8D1F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045E8B13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3A09FCD8" w14:textId="77777777" w:rsidR="00094F0A" w:rsidRPr="00175EEB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  <w:sz w:val="28"/>
          <w:szCs w:val="28"/>
        </w:rPr>
      </w:pPr>
      <w:r w:rsidRPr="00175EEB">
        <w:rPr>
          <w:rFonts w:ascii="Times New Roman" w:eastAsia="Verdana" w:hAnsi="Times New Roman" w:cs="Times New Roman"/>
          <w:color w:val="000000"/>
          <w:sz w:val="28"/>
          <w:szCs w:val="28"/>
        </w:rPr>
        <w:t>3. Estratégia da gestão de qualidade</w:t>
      </w:r>
    </w:p>
    <w:p w14:paraId="2C35B300" w14:textId="77777777" w:rsidR="00094F0A" w:rsidRPr="00CA598B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Para se ter uma garantia mais ampla de qualidade em nosso software, foram implementados no projeto alguns tipos de teste de software que serão citados no decorrer do documento.</w:t>
      </w:r>
    </w:p>
    <w:p w14:paraId="2320DA3F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Temos Teste de software como um processo pelo qual os sistemas são executados de maneira controlada, sendo analisadas as conformidades e as funcionalidades de acordo com as especificações do projeto de desenvolvimento. O objetivo dos testes é revelar defeitos, para que estes possam ser corrigidos antes da entrega de uma versão ou da entrega final do produto (Bartié, 2002). </w:t>
      </w:r>
    </w:p>
    <w:p w14:paraId="3E617529" w14:textId="77777777" w:rsidR="00094F0A" w:rsidRDefault="00647516" w:rsidP="006363B2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a realização desses testes, primeiramente devemos entender como está nivelada a arquitetura de nossa aplicação.</w:t>
      </w:r>
    </w:p>
    <w:p w14:paraId="3BD86A4E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Toda a aplicação moderna, possui diferentes camadas, nossa aplicação possui 3 camadas;</w:t>
      </w:r>
    </w:p>
    <w:p w14:paraId="787305F4" w14:textId="77777777" w:rsidR="00094F0A" w:rsidRDefault="00647516" w:rsidP="006363B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Para se escolher a melhor estratégia de testes para a aplicação, é necessário compreender como o sistema funciona internamente e como são divididas estas camadas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layers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6FB856C0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E5005C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Representação de nossas três camadas:</w:t>
      </w:r>
    </w:p>
    <w:p w14:paraId="254B7F9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6AD092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04F87" w14:textId="77777777" w:rsidR="00094F0A" w:rsidRDefault="002531B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5" w:name="_gjdgxs" w:colFirst="0" w:colLast="0"/>
      <w:bookmarkEnd w:id="135"/>
      <w:r>
        <w:rPr>
          <w:noProof/>
        </w:rPr>
        <w:drawing>
          <wp:anchor distT="0" distB="0" distL="114300" distR="114300" simplePos="0" relativeHeight="251660288" behindDoc="1" locked="0" layoutInCell="1" allowOverlap="1" wp14:anchorId="4C72EE67" wp14:editId="7030B3F1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40005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97" y="21360"/>
                <wp:lineTo x="21497" y="0"/>
                <wp:lineTo x="0" y="0"/>
              </wp:wrapPolygon>
            </wp:wrapTight>
            <wp:docPr id="8" name="Imagem 8" descr="Resultado de imagem para camadas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amadas mv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7516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17740C2E" wp14:editId="5A03FC47">
                <wp:simplePos x="0" y="0"/>
                <wp:positionH relativeFrom="margin">
                  <wp:posOffset>-88899</wp:posOffset>
                </wp:positionH>
                <wp:positionV relativeFrom="paragraph">
                  <wp:posOffset>139700</wp:posOffset>
                </wp:positionV>
                <wp:extent cx="1114425" cy="638175"/>
                <wp:effectExtent l="0" t="0" r="0" b="0"/>
                <wp:wrapNone/>
                <wp:docPr id="4" name="Forma liv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93940" y="3466080"/>
                          <a:ext cx="1104120" cy="62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" h="64" extrusionOk="0">
                              <a:moveTo>
                                <a:pt x="2" y="8"/>
                              </a:move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C2FCA1" w14:textId="77777777" w:rsidR="001A1EAF" w:rsidRDefault="001A1EAF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Usuário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17740C2E" id="Forma livre 4" o:spid="_x0000_s1026" style="position:absolute;left:0;text-align:left;margin-left:-7pt;margin-top:11pt;width:87.75pt;height:50.25pt;z-index:2516592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coordsize="69,6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" adj="-11796480,,5400" path="m2,8xe" fillcolor="#1f4e79" stroked="f">
                <v:stroke joinstyle="miter"/>
                <v:formulas/>
                <v:path arrowok="t" o:extrusionok="f" o:connecttype="custom" textboxrect="0,0,69,64"/>
                <v:textbox inset="2.53958mm,1.2694mm,2.53958mm,1.2694mm">
                  <w:txbxContent>
                    <w:p w14:paraId="24C2FCA1" w14:textId="77777777" w:rsidR="001A1EAF" w:rsidRDefault="001A1EAF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Usuário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7A364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6" w:name="_30j0zll" w:colFirst="0" w:colLast="0"/>
      <w:bookmarkEnd w:id="136"/>
    </w:p>
    <w:p w14:paraId="009419C2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CACE691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162045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E0C2F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A47E02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2EB5D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8C4A6A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0FB97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4B1F30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F8522B" w14:textId="77777777" w:rsidR="006363B2" w:rsidRDefault="00647516" w:rsidP="006363B2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Verdana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Estas camadas são subdivididas em outras camadas e par</w:t>
      </w:r>
      <w:r w:rsidR="006363B2">
        <w:rPr>
          <w:rFonts w:ascii="Times New Roman" w:eastAsia="Times New Roman" w:hAnsi="Times New Roman" w:cs="Times New Roman"/>
          <w:color w:val="000000"/>
          <w:sz w:val="24"/>
          <w:szCs w:val="24"/>
        </w:rPr>
        <w:t>tes ainda menores, podemos testá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-las individualmente ou em conjunto. Os tipos de testes os quais</w:t>
      </w:r>
      <w:r w:rsidR="00FF0E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implementamos são: </w:t>
      </w:r>
      <w:r w:rsidRPr="00CA598B">
        <w:rPr>
          <w:rFonts w:ascii="Times New Roman" w:eastAsia="Verdana" w:hAnsi="Times New Roman" w:cs="Times New Roman"/>
          <w:color w:val="000000"/>
          <w:sz w:val="24"/>
          <w:szCs w:val="24"/>
        </w:rPr>
        <w:t>Teste unitário, teste de integração e teste de aceitação.</w:t>
      </w:r>
    </w:p>
    <w:p w14:paraId="467544BD" w14:textId="77777777" w:rsidR="006363B2" w:rsidRDefault="006363B2" w:rsidP="006363B2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DAF016" w14:textId="77777777" w:rsidR="00094F0A" w:rsidRDefault="00647516" w:rsidP="006363B2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TESTE UNITÁRIO:</w:t>
      </w:r>
    </w:p>
    <w:p w14:paraId="39394546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Validar a menor parte de um sistema, de forma isolada, para garantir que funcione exatamente como o esperado;</w:t>
      </w:r>
    </w:p>
    <w:p w14:paraId="65235AA1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Indicado para o baixo nível;</w:t>
      </w:r>
    </w:p>
    <w:p w14:paraId="1858C847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Funções (Validação de campos);</w:t>
      </w:r>
    </w:p>
    <w:p w14:paraId="210813F3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A execução do teste unitário deve alertar para possíveis erros;</w:t>
      </w:r>
    </w:p>
    <w:p w14:paraId="4DF2280B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Devem ser combinados com outros tipos de teste;</w:t>
      </w:r>
    </w:p>
    <w:p w14:paraId="5DF714DF" w14:textId="77777777" w:rsidR="00094F0A" w:rsidRDefault="00647516" w:rsidP="006363B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Não devem ser a única estratégia de qualidade.</w:t>
      </w:r>
    </w:p>
    <w:p w14:paraId="6AE897E9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18AADF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INTEGRAÇÃO:</w:t>
      </w:r>
    </w:p>
    <w:p w14:paraId="65601622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Validam se a comunicação entre dois componentes está funcionando de maneira esperada;</w:t>
      </w:r>
    </w:p>
    <w:p w14:paraId="323E1090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São mais frágeis;</w:t>
      </w:r>
    </w:p>
    <w:p w14:paraId="120E219B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Os componentes não são testados isoladamente;</w:t>
      </w:r>
    </w:p>
    <w:p w14:paraId="432C011D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Exemplo: Comunicação da API como Banco de Dados.</w:t>
      </w:r>
    </w:p>
    <w:p w14:paraId="0A338C28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948D1B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TESTE DE ACEITAÇÃO:</w:t>
      </w:r>
    </w:p>
    <w:p w14:paraId="3BF635F3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Normalmente envolvem todas as camadas da aplicação;</w:t>
      </w:r>
    </w:p>
    <w:p w14:paraId="6F808FE7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Serve para validar um cenário de negócio; </w:t>
      </w:r>
    </w:p>
    <w:p w14:paraId="321D8EF3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Testes formais que relacionam as necessidades dos usuários, requisitos e processos de negócio; </w:t>
      </w:r>
    </w:p>
    <w:p w14:paraId="3301C7D6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Sistema satisfaz ou não critérios de aceitação. </w:t>
      </w:r>
    </w:p>
    <w:p w14:paraId="665C2220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rPr>
          <w:ins w:id="137" w:author="Carlos Eduardo" w:date="2018-06-05T19:49:00Z"/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Exemplos: Login e Logout; Acessar cadastro de eventos; Adicionar localização de um evento. </w:t>
      </w:r>
    </w:p>
    <w:p w14:paraId="48276DBB" w14:textId="77777777" w:rsidR="00ED3BF4" w:rsidRDefault="00ED3BF4">
      <w:pPr>
        <w:pBdr>
          <w:top w:val="nil"/>
          <w:left w:val="nil"/>
          <w:bottom w:val="nil"/>
          <w:right w:val="nil"/>
          <w:between w:val="nil"/>
        </w:pBdr>
        <w:rPr>
          <w:ins w:id="138" w:author="Carlos Eduardo" w:date="2018-06-05T19:4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139" w:author="Carlos Eduardo" w:date="2018-06-05T19:47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31"/>
        <w:gridCol w:w="2831"/>
        <w:gridCol w:w="2832"/>
        <w:tblGridChange w:id="140">
          <w:tblGrid>
            <w:gridCol w:w="2831"/>
            <w:gridCol w:w="2831"/>
            <w:gridCol w:w="2832"/>
          </w:tblGrid>
        </w:tblGridChange>
      </w:tblGrid>
      <w:tr w:rsidR="00ED3BF4" w14:paraId="5792A701" w14:textId="77777777" w:rsidTr="00ED3BF4">
        <w:trPr>
          <w:trHeight w:val="70"/>
          <w:ins w:id="141" w:author="Carlos Eduardo" w:date="2018-06-05T19:43:00Z"/>
          <w:trPrChange w:id="142" w:author="Carlos Eduardo" w:date="2018-06-05T19:47:00Z">
            <w:trPr>
              <w:trHeight w:val="70"/>
            </w:trPr>
          </w:trPrChange>
        </w:trPr>
        <w:tc>
          <w:tcPr>
            <w:tcW w:w="2831" w:type="dxa"/>
            <w:vAlign w:val="center"/>
            <w:tcPrChange w:id="143" w:author="Carlos Eduardo" w:date="2018-06-05T19:47:00Z">
              <w:tcPr>
                <w:tcW w:w="2831" w:type="dxa"/>
              </w:tcPr>
            </w:tcPrChange>
          </w:tcPr>
          <w:p w14:paraId="04013C59" w14:textId="42706313" w:rsidR="00ED3BF4" w:rsidRPr="00ED3BF4" w:rsidRDefault="00ED3BF4" w:rsidP="00ED3BF4">
            <w:pPr>
              <w:shd w:val="clear" w:color="auto" w:fill="auto"/>
              <w:spacing w:line="240" w:lineRule="auto"/>
              <w:jc w:val="left"/>
              <w:rPr>
                <w:ins w:id="144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145" w:author="Carlos Eduardo" w:date="2018-06-05T19:48:00Z">
                  <w:rPr>
                    <w:ins w:id="146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147" w:author="Carlos Eduardo" w:date="2018-06-05T19:47:00Z">
                <w:pPr>
                  <w:shd w:val="clear" w:color="auto" w:fill="auto"/>
                </w:pPr>
              </w:pPrChange>
            </w:pPr>
            <w:ins w:id="148" w:author="Carlos Eduardo" w:date="2018-06-05T19:43:00Z">
              <w:r w:rsidRPr="00ED3BF4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rPrChange w:id="149" w:author="Carlos Eduardo" w:date="2018-06-05T19:48:00Z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Identificação</w:t>
              </w:r>
            </w:ins>
          </w:p>
        </w:tc>
        <w:tc>
          <w:tcPr>
            <w:tcW w:w="5663" w:type="dxa"/>
            <w:gridSpan w:val="2"/>
            <w:tcPrChange w:id="150" w:author="Carlos Eduardo" w:date="2018-06-05T19:47:00Z">
              <w:tcPr>
                <w:tcW w:w="5663" w:type="dxa"/>
                <w:gridSpan w:val="2"/>
              </w:tcPr>
            </w:tcPrChange>
          </w:tcPr>
          <w:p w14:paraId="216C6CB2" w14:textId="3ADD6AE1" w:rsidR="00ED3BF4" w:rsidRPr="00ED3BF4" w:rsidRDefault="00ED3BF4" w:rsidP="00ED3BF4">
            <w:pPr>
              <w:shd w:val="clear" w:color="auto" w:fill="auto"/>
              <w:spacing w:line="240" w:lineRule="auto"/>
              <w:rPr>
                <w:ins w:id="151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152" w:author="Carlos Eduardo" w:date="2018-06-05T19:48:00Z">
                  <w:rPr>
                    <w:ins w:id="153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154" w:author="Carlos Eduardo" w:date="2018-06-05T19:46:00Z">
                <w:pPr>
                  <w:shd w:val="clear" w:color="auto" w:fill="auto"/>
                </w:pPr>
              </w:pPrChange>
            </w:pPr>
            <w:ins w:id="155" w:author="Carlos Eduardo" w:date="2018-06-05T19:44:00Z">
              <w:r w:rsidRPr="00ED3BF4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rPrChange w:id="156" w:author="Carlos Eduardo" w:date="2018-06-05T19:48:00Z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TESTE-01</w:t>
              </w:r>
            </w:ins>
          </w:p>
        </w:tc>
      </w:tr>
      <w:tr w:rsidR="00ED3BF4" w14:paraId="537240AB" w14:textId="77777777" w:rsidTr="00ED3BF4">
        <w:trPr>
          <w:ins w:id="157" w:author="Carlos Eduardo" w:date="2018-06-05T19:43:00Z"/>
        </w:trPr>
        <w:tc>
          <w:tcPr>
            <w:tcW w:w="2831" w:type="dxa"/>
            <w:vAlign w:val="center"/>
            <w:tcPrChange w:id="158" w:author="Carlos Eduardo" w:date="2018-06-05T19:47:00Z">
              <w:tcPr>
                <w:tcW w:w="2831" w:type="dxa"/>
              </w:tcPr>
            </w:tcPrChange>
          </w:tcPr>
          <w:p w14:paraId="301DB000" w14:textId="7F3EE130" w:rsidR="00ED3BF4" w:rsidRPr="00ED3BF4" w:rsidRDefault="00ED3BF4" w:rsidP="00ED3BF4">
            <w:pPr>
              <w:shd w:val="clear" w:color="auto" w:fill="auto"/>
              <w:spacing w:line="240" w:lineRule="auto"/>
              <w:jc w:val="left"/>
              <w:rPr>
                <w:ins w:id="159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160" w:author="Carlos Eduardo" w:date="2018-06-05T19:48:00Z">
                  <w:rPr>
                    <w:ins w:id="161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162" w:author="Carlos Eduardo" w:date="2018-06-05T19:47:00Z">
                <w:pPr>
                  <w:shd w:val="clear" w:color="auto" w:fill="auto"/>
                </w:pPr>
              </w:pPrChange>
            </w:pPr>
            <w:ins w:id="163" w:author="Carlos Eduardo" w:date="2018-06-05T19:45:00Z">
              <w:r w:rsidRPr="00ED3BF4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rPrChange w:id="164" w:author="Carlos Eduardo" w:date="2018-06-05T19:48:00Z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Itens a testar</w:t>
              </w:r>
            </w:ins>
          </w:p>
        </w:tc>
        <w:tc>
          <w:tcPr>
            <w:tcW w:w="5663" w:type="dxa"/>
            <w:gridSpan w:val="2"/>
            <w:tcPrChange w:id="165" w:author="Carlos Eduardo" w:date="2018-06-05T19:47:00Z">
              <w:tcPr>
                <w:tcW w:w="5663" w:type="dxa"/>
                <w:gridSpan w:val="2"/>
              </w:tcPr>
            </w:tcPrChange>
          </w:tcPr>
          <w:p w14:paraId="55EBD5B4" w14:textId="1C60046C" w:rsidR="00ED3BF4" w:rsidRDefault="00ED3BF4" w:rsidP="00ED3BF4">
            <w:pPr>
              <w:shd w:val="clear" w:color="auto" w:fill="auto"/>
              <w:spacing w:line="240" w:lineRule="auto"/>
              <w:rPr>
                <w:ins w:id="166" w:author="Carlos Eduardo" w:date="2018-06-05T19:4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167" w:author="Carlos Eduardo" w:date="2018-06-05T19:46:00Z">
                <w:pPr>
                  <w:shd w:val="clear" w:color="auto" w:fill="auto"/>
                </w:pPr>
              </w:pPrChange>
            </w:pPr>
            <w:ins w:id="168" w:author="Carlos Eduardo" w:date="2018-06-05T19:45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Verificar se a tentativa de efetuar o login utilizando uma </w:t>
              </w:r>
              <w:bookmarkStart w:id="169" w:name="_GoBack"/>
              <w:bookmarkEnd w:id="169"/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senha n</w:t>
              </w:r>
            </w:ins>
            <w:ins w:id="170" w:author="Carlos Eduardo" w:date="2018-06-05T19:46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ão cadastrada exibe mensagem apropriada</w:t>
              </w:r>
            </w:ins>
          </w:p>
        </w:tc>
      </w:tr>
      <w:tr w:rsidR="00ED3BF4" w14:paraId="2CC0571F" w14:textId="77777777" w:rsidTr="00ED3BF4">
        <w:trPr>
          <w:ins w:id="171" w:author="Carlos Eduardo" w:date="2018-06-05T19:43:00Z"/>
        </w:trPr>
        <w:tc>
          <w:tcPr>
            <w:tcW w:w="2831" w:type="dxa"/>
            <w:vMerge w:val="restart"/>
            <w:vAlign w:val="center"/>
            <w:tcPrChange w:id="172" w:author="Carlos Eduardo" w:date="2018-06-05T19:47:00Z">
              <w:tcPr>
                <w:tcW w:w="2831" w:type="dxa"/>
                <w:vMerge w:val="restart"/>
              </w:tcPr>
            </w:tcPrChange>
          </w:tcPr>
          <w:p w14:paraId="6127B7A3" w14:textId="2A51F05D" w:rsidR="00ED3BF4" w:rsidRPr="00ED3BF4" w:rsidRDefault="00ED3BF4" w:rsidP="00ED3BF4">
            <w:pPr>
              <w:shd w:val="clear" w:color="auto" w:fill="auto"/>
              <w:spacing w:line="240" w:lineRule="auto"/>
              <w:jc w:val="left"/>
              <w:rPr>
                <w:ins w:id="173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174" w:author="Carlos Eduardo" w:date="2018-06-05T19:48:00Z">
                  <w:rPr>
                    <w:ins w:id="175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176" w:author="Carlos Eduardo" w:date="2018-06-05T19:47:00Z">
                <w:pPr>
                  <w:shd w:val="clear" w:color="auto" w:fill="auto"/>
                </w:pPr>
              </w:pPrChange>
            </w:pPr>
            <w:ins w:id="177" w:author="Carlos Eduardo" w:date="2018-06-05T19:45:00Z">
              <w:r w:rsidRPr="00ED3BF4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rPrChange w:id="178" w:author="Carlos Eduardo" w:date="2018-06-05T19:48:00Z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Entradas</w:t>
              </w:r>
            </w:ins>
          </w:p>
        </w:tc>
        <w:tc>
          <w:tcPr>
            <w:tcW w:w="2831" w:type="dxa"/>
            <w:tcPrChange w:id="179" w:author="Carlos Eduardo" w:date="2018-06-05T19:47:00Z">
              <w:tcPr>
                <w:tcW w:w="2831" w:type="dxa"/>
              </w:tcPr>
            </w:tcPrChange>
          </w:tcPr>
          <w:p w14:paraId="4BBCC80C" w14:textId="156EE280" w:rsidR="00ED3BF4" w:rsidRPr="00ED3BF4" w:rsidRDefault="00ED3BF4" w:rsidP="00ED3BF4">
            <w:pPr>
              <w:shd w:val="clear" w:color="auto" w:fill="auto"/>
              <w:spacing w:line="240" w:lineRule="auto"/>
              <w:rPr>
                <w:ins w:id="180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181" w:author="Carlos Eduardo" w:date="2018-06-05T19:47:00Z">
                  <w:rPr>
                    <w:ins w:id="182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183" w:author="Carlos Eduardo" w:date="2018-06-05T19:46:00Z">
                <w:pPr>
                  <w:shd w:val="clear" w:color="auto" w:fill="auto"/>
                </w:pPr>
              </w:pPrChange>
            </w:pPr>
            <w:ins w:id="184" w:author="Carlos Eduardo" w:date="2018-06-05T19:45:00Z">
              <w:r w:rsidRPr="00ED3BF4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rPrChange w:id="185" w:author="Carlos Eduardo" w:date="2018-06-05T19:47:00Z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Campos</w:t>
              </w:r>
            </w:ins>
          </w:p>
        </w:tc>
        <w:tc>
          <w:tcPr>
            <w:tcW w:w="2832" w:type="dxa"/>
            <w:tcPrChange w:id="186" w:author="Carlos Eduardo" w:date="2018-06-05T19:47:00Z">
              <w:tcPr>
                <w:tcW w:w="2832" w:type="dxa"/>
              </w:tcPr>
            </w:tcPrChange>
          </w:tcPr>
          <w:p w14:paraId="24535A6A" w14:textId="59F3F65B" w:rsidR="00ED3BF4" w:rsidRPr="00ED3BF4" w:rsidRDefault="00ED3BF4" w:rsidP="00ED3BF4">
            <w:pPr>
              <w:shd w:val="clear" w:color="auto" w:fill="auto"/>
              <w:spacing w:line="240" w:lineRule="auto"/>
              <w:rPr>
                <w:ins w:id="187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188" w:author="Carlos Eduardo" w:date="2018-06-05T19:48:00Z">
                  <w:rPr>
                    <w:ins w:id="189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190" w:author="Carlos Eduardo" w:date="2018-06-05T19:46:00Z">
                <w:pPr>
                  <w:shd w:val="clear" w:color="auto" w:fill="auto"/>
                </w:pPr>
              </w:pPrChange>
            </w:pPr>
            <w:ins w:id="191" w:author="Carlos Eduardo" w:date="2018-06-05T19:45:00Z">
              <w:r w:rsidRPr="00ED3BF4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  <w:rPrChange w:id="192" w:author="Carlos Eduardo" w:date="2018-06-05T19:48:00Z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rPrChange>
                </w:rPr>
                <w:t>Valor</w:t>
              </w:r>
            </w:ins>
          </w:p>
        </w:tc>
      </w:tr>
      <w:tr w:rsidR="00ED3BF4" w14:paraId="5EAF67F8" w14:textId="77777777" w:rsidTr="00ED3BF4">
        <w:trPr>
          <w:ins w:id="193" w:author="Carlos Eduardo" w:date="2018-06-05T19:43:00Z"/>
        </w:trPr>
        <w:tc>
          <w:tcPr>
            <w:tcW w:w="2831" w:type="dxa"/>
            <w:vMerge/>
          </w:tcPr>
          <w:p w14:paraId="69DB0618" w14:textId="77777777" w:rsidR="00ED3BF4" w:rsidRPr="00ED3BF4" w:rsidRDefault="00ED3BF4" w:rsidP="00ED3BF4">
            <w:pPr>
              <w:shd w:val="clear" w:color="auto" w:fill="auto"/>
              <w:spacing w:line="240" w:lineRule="auto"/>
              <w:rPr>
                <w:ins w:id="194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195" w:author="Carlos Eduardo" w:date="2018-06-05T19:48:00Z">
                  <w:rPr>
                    <w:ins w:id="196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197" w:author="Carlos Eduardo" w:date="2018-06-05T19:46:00Z">
                <w:pPr>
                  <w:shd w:val="clear" w:color="auto" w:fill="auto"/>
                </w:pPr>
              </w:pPrChange>
            </w:pPr>
          </w:p>
        </w:tc>
        <w:tc>
          <w:tcPr>
            <w:tcW w:w="2831" w:type="dxa"/>
          </w:tcPr>
          <w:p w14:paraId="1285ABA6" w14:textId="42572E78" w:rsidR="00ED3BF4" w:rsidRDefault="00ED3BF4" w:rsidP="00ED3BF4">
            <w:pPr>
              <w:shd w:val="clear" w:color="auto" w:fill="auto"/>
              <w:spacing w:line="240" w:lineRule="auto"/>
              <w:rPr>
                <w:ins w:id="198" w:author="Carlos Eduardo" w:date="2018-06-05T19:4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199" w:author="Carlos Eduardo" w:date="2018-06-05T19:46:00Z">
                <w:pPr>
                  <w:shd w:val="clear" w:color="auto" w:fill="auto"/>
                </w:pPr>
              </w:pPrChange>
            </w:pPr>
          </w:p>
        </w:tc>
        <w:tc>
          <w:tcPr>
            <w:tcW w:w="2832" w:type="dxa"/>
          </w:tcPr>
          <w:p w14:paraId="2D16CC7B" w14:textId="65171A41" w:rsidR="00ED3BF4" w:rsidRDefault="00ED3BF4" w:rsidP="00ED3BF4">
            <w:pPr>
              <w:shd w:val="clear" w:color="auto" w:fill="auto"/>
              <w:spacing w:line="240" w:lineRule="auto"/>
              <w:rPr>
                <w:ins w:id="200" w:author="Carlos Eduardo" w:date="2018-06-05T19:4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201" w:author="Carlos Eduardo" w:date="2018-06-05T19:46:00Z">
                <w:pPr>
                  <w:shd w:val="clear" w:color="auto" w:fill="auto"/>
                </w:pPr>
              </w:pPrChange>
            </w:pPr>
          </w:p>
        </w:tc>
      </w:tr>
      <w:tr w:rsidR="00ED3BF4" w14:paraId="139DFD13" w14:textId="77777777" w:rsidTr="00ED3BF4">
        <w:trPr>
          <w:ins w:id="202" w:author="Carlos Eduardo" w:date="2018-06-05T19:43:00Z"/>
        </w:trPr>
        <w:tc>
          <w:tcPr>
            <w:tcW w:w="2831" w:type="dxa"/>
            <w:vMerge/>
          </w:tcPr>
          <w:p w14:paraId="0A347468" w14:textId="77777777" w:rsidR="00ED3BF4" w:rsidRPr="00ED3BF4" w:rsidRDefault="00ED3BF4" w:rsidP="00ED3BF4">
            <w:pPr>
              <w:shd w:val="clear" w:color="auto" w:fill="auto"/>
              <w:spacing w:line="240" w:lineRule="auto"/>
              <w:rPr>
                <w:ins w:id="203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204" w:author="Carlos Eduardo" w:date="2018-06-05T19:48:00Z">
                  <w:rPr>
                    <w:ins w:id="205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206" w:author="Carlos Eduardo" w:date="2018-06-05T19:46:00Z">
                <w:pPr>
                  <w:shd w:val="clear" w:color="auto" w:fill="auto"/>
                </w:pPr>
              </w:pPrChange>
            </w:pPr>
          </w:p>
        </w:tc>
        <w:tc>
          <w:tcPr>
            <w:tcW w:w="2831" w:type="dxa"/>
          </w:tcPr>
          <w:p w14:paraId="19626F0F" w14:textId="4B91F2F0" w:rsidR="00ED3BF4" w:rsidRDefault="00ED3BF4" w:rsidP="00ED3BF4">
            <w:pPr>
              <w:shd w:val="clear" w:color="auto" w:fill="auto"/>
              <w:spacing w:line="240" w:lineRule="auto"/>
              <w:rPr>
                <w:ins w:id="207" w:author="Carlos Eduardo" w:date="2018-06-05T19:4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208" w:author="Carlos Eduardo" w:date="2018-06-05T19:46:00Z">
                <w:pPr>
                  <w:shd w:val="clear" w:color="auto" w:fill="auto"/>
                </w:pPr>
              </w:pPrChange>
            </w:pPr>
          </w:p>
        </w:tc>
        <w:tc>
          <w:tcPr>
            <w:tcW w:w="2832" w:type="dxa"/>
          </w:tcPr>
          <w:p w14:paraId="704B4B8B" w14:textId="259E78ED" w:rsidR="00ED3BF4" w:rsidRDefault="00ED3BF4" w:rsidP="00ED3BF4">
            <w:pPr>
              <w:shd w:val="clear" w:color="auto" w:fill="auto"/>
              <w:spacing w:line="240" w:lineRule="auto"/>
              <w:rPr>
                <w:ins w:id="209" w:author="Carlos Eduardo" w:date="2018-06-05T19:4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210" w:author="Carlos Eduardo" w:date="2018-06-05T19:46:00Z">
                <w:pPr>
                  <w:shd w:val="clear" w:color="auto" w:fill="auto"/>
                </w:pPr>
              </w:pPrChange>
            </w:pPr>
          </w:p>
        </w:tc>
      </w:tr>
      <w:tr w:rsidR="00E2304C" w14:paraId="07BDA79B" w14:textId="77777777" w:rsidTr="00841A57">
        <w:trPr>
          <w:trHeight w:val="848"/>
          <w:ins w:id="211" w:author="Carlos Eduardo" w:date="2018-06-05T19:43:00Z"/>
        </w:trPr>
        <w:tc>
          <w:tcPr>
            <w:tcW w:w="2831" w:type="dxa"/>
            <w:vAlign w:val="center"/>
          </w:tcPr>
          <w:p w14:paraId="2F0272D5" w14:textId="29220B91" w:rsidR="00E2304C" w:rsidRPr="00ED3BF4" w:rsidRDefault="00E2304C" w:rsidP="00ED3BF4">
            <w:pPr>
              <w:shd w:val="clear" w:color="auto" w:fill="auto"/>
              <w:spacing w:line="240" w:lineRule="auto"/>
              <w:jc w:val="left"/>
              <w:rPr>
                <w:ins w:id="212" w:author="Carlos Eduardo" w:date="2018-06-05T19:4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rPrChange w:id="213" w:author="Carlos Eduardo" w:date="2018-06-05T19:48:00Z">
                  <w:rPr>
                    <w:ins w:id="214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215" w:author="Carlos Eduardo" w:date="2018-06-05T19:49:00Z">
                <w:pPr>
                  <w:shd w:val="clear" w:color="auto" w:fill="auto"/>
                </w:pPr>
              </w:pPrChange>
            </w:pPr>
            <w:ins w:id="216" w:author="Carlos Eduardo" w:date="2018-06-05T19:48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lastRenderedPageBreak/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627042C0" w14:textId="78660C39" w:rsidR="00E2304C" w:rsidRPr="00E2304C" w:rsidRDefault="00E2304C" w:rsidP="00ED3BF4">
            <w:pPr>
              <w:shd w:val="clear" w:color="auto" w:fill="auto"/>
              <w:spacing w:line="240" w:lineRule="auto"/>
              <w:rPr>
                <w:ins w:id="217" w:author="Carlos Eduardo" w:date="2018-06-05T19:4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218" w:author="Carlos Eduardo" w:date="2018-06-05T21:44:00Z">
                  <w:rPr>
                    <w:ins w:id="219" w:author="Carlos Eduardo" w:date="2018-06-05T19:43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  <w:pPrChange w:id="220" w:author="Carlos Eduardo" w:date="2018-06-05T19:46:00Z">
                <w:pPr>
                  <w:shd w:val="clear" w:color="auto" w:fill="auto"/>
                </w:pPr>
              </w:pPrChange>
            </w:pPr>
          </w:p>
        </w:tc>
      </w:tr>
    </w:tbl>
    <w:p w14:paraId="7C3DF8E7" w14:textId="77777777" w:rsidR="00ED3BF4" w:rsidRDefault="00ED3BF4">
      <w:pPr>
        <w:pBdr>
          <w:top w:val="nil"/>
          <w:left w:val="nil"/>
          <w:bottom w:val="nil"/>
          <w:right w:val="nil"/>
          <w:between w:val="nil"/>
        </w:pBdr>
        <w:rPr>
          <w:ins w:id="221" w:author="Carlos Eduardo" w:date="2018-06-05T20:1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222">
          <w:tblGrid>
            <w:gridCol w:w="2831"/>
            <w:gridCol w:w="2831"/>
            <w:gridCol w:w="2832"/>
          </w:tblGrid>
        </w:tblGridChange>
      </w:tblGrid>
      <w:tr w:rsidR="001A1EAF" w:rsidRPr="005303FE" w14:paraId="602A8824" w14:textId="77777777" w:rsidTr="001A1EAF">
        <w:trPr>
          <w:trHeight w:val="70"/>
          <w:ins w:id="223" w:author="Carlos Eduardo" w:date="2018-06-05T20:13:00Z"/>
        </w:trPr>
        <w:tc>
          <w:tcPr>
            <w:tcW w:w="2831" w:type="dxa"/>
            <w:vAlign w:val="center"/>
          </w:tcPr>
          <w:p w14:paraId="6D3C3A2D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24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25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3A90CD8E" w14:textId="6C282ACE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26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27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TESTE-02</w:t>
              </w:r>
            </w:ins>
          </w:p>
        </w:tc>
      </w:tr>
      <w:tr w:rsidR="001A1EAF" w14:paraId="3EC1F641" w14:textId="77777777" w:rsidTr="001A1EAF">
        <w:trPr>
          <w:ins w:id="228" w:author="Carlos Eduardo" w:date="2018-06-05T20:13:00Z"/>
        </w:trPr>
        <w:tc>
          <w:tcPr>
            <w:tcW w:w="2831" w:type="dxa"/>
            <w:vAlign w:val="center"/>
          </w:tcPr>
          <w:p w14:paraId="5AB5B8D3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29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30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08805823" w14:textId="0BF5A87C" w:rsidR="001A1EAF" w:rsidRDefault="00D95BB5" w:rsidP="001A1EAF">
            <w:pPr>
              <w:shd w:val="clear" w:color="auto" w:fill="auto"/>
              <w:spacing w:line="240" w:lineRule="auto"/>
              <w:rPr>
                <w:ins w:id="231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232" w:author="Carlos Eduardo" w:date="2018-06-05T20:13:00Z">
                <w:pPr>
                  <w:shd w:val="clear" w:color="auto" w:fill="auto"/>
                  <w:spacing w:line="240" w:lineRule="auto"/>
                </w:pPr>
              </w:pPrChange>
            </w:pPr>
            <w:ins w:id="233" w:author="Carlos Eduardo" w:date="2018-06-05T21:18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Verificar se a tentativa de efetuar login com os dados corretos entra no sistema</w:t>
              </w:r>
            </w:ins>
          </w:p>
        </w:tc>
      </w:tr>
      <w:tr w:rsidR="001A1EAF" w:rsidRPr="005303FE" w14:paraId="03A5AA1D" w14:textId="77777777" w:rsidTr="001A1EAF">
        <w:trPr>
          <w:ins w:id="234" w:author="Carlos Eduardo" w:date="2018-06-05T20:13:00Z"/>
        </w:trPr>
        <w:tc>
          <w:tcPr>
            <w:tcW w:w="2831" w:type="dxa"/>
            <w:vMerge w:val="restart"/>
            <w:vAlign w:val="center"/>
          </w:tcPr>
          <w:p w14:paraId="3210F6A7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35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36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4FD332BE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37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38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744E8733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39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40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1A1EAF" w14:paraId="300DEAC4" w14:textId="77777777" w:rsidTr="001A1EAF">
        <w:trPr>
          <w:ins w:id="241" w:author="Carlos Eduardo" w:date="2018-06-05T20:13:00Z"/>
        </w:trPr>
        <w:tc>
          <w:tcPr>
            <w:tcW w:w="2831" w:type="dxa"/>
            <w:vMerge/>
          </w:tcPr>
          <w:p w14:paraId="057BD44F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42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A8C8FE5" w14:textId="6859289C" w:rsidR="001A1EAF" w:rsidRDefault="001A1EAF" w:rsidP="001A1EAF">
            <w:pPr>
              <w:shd w:val="clear" w:color="auto" w:fill="auto"/>
              <w:spacing w:line="240" w:lineRule="auto"/>
              <w:rPr>
                <w:ins w:id="243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D79430B" w14:textId="5400604C" w:rsidR="001A1EAF" w:rsidRDefault="001A1EAF" w:rsidP="001A1EAF">
            <w:pPr>
              <w:shd w:val="clear" w:color="auto" w:fill="auto"/>
              <w:spacing w:line="240" w:lineRule="auto"/>
              <w:rPr>
                <w:ins w:id="244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1EAF" w14:paraId="293CE5C4" w14:textId="77777777" w:rsidTr="001A1EAF">
        <w:trPr>
          <w:ins w:id="245" w:author="Carlos Eduardo" w:date="2018-06-05T20:13:00Z"/>
        </w:trPr>
        <w:tc>
          <w:tcPr>
            <w:tcW w:w="2831" w:type="dxa"/>
            <w:vMerge/>
          </w:tcPr>
          <w:p w14:paraId="20F43F17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46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5251FAF" w14:textId="73452C8A" w:rsidR="001A1EAF" w:rsidRDefault="001A1EAF" w:rsidP="001A1EAF">
            <w:pPr>
              <w:shd w:val="clear" w:color="auto" w:fill="auto"/>
              <w:spacing w:line="240" w:lineRule="auto"/>
              <w:rPr>
                <w:ins w:id="247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C3D5D9C" w14:textId="3F77D578" w:rsidR="001A1EAF" w:rsidRDefault="001A1EAF" w:rsidP="001A1EAF">
            <w:pPr>
              <w:shd w:val="clear" w:color="auto" w:fill="auto"/>
              <w:spacing w:line="240" w:lineRule="auto"/>
              <w:rPr>
                <w:ins w:id="248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09FFE43C" w14:textId="77777777" w:rsidTr="00CD67CF">
        <w:trPr>
          <w:trHeight w:val="848"/>
          <w:ins w:id="249" w:author="Carlos Eduardo" w:date="2018-06-05T20:13:00Z"/>
        </w:trPr>
        <w:tc>
          <w:tcPr>
            <w:tcW w:w="2831" w:type="dxa"/>
            <w:vAlign w:val="center"/>
          </w:tcPr>
          <w:p w14:paraId="20475D9B" w14:textId="77777777" w:rsidR="00E2304C" w:rsidRPr="005303FE" w:rsidRDefault="00E2304C" w:rsidP="001A1EAF">
            <w:pPr>
              <w:shd w:val="clear" w:color="auto" w:fill="auto"/>
              <w:spacing w:line="240" w:lineRule="auto"/>
              <w:jc w:val="left"/>
              <w:rPr>
                <w:ins w:id="250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51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3ABD44A9" w14:textId="0A131959" w:rsidR="00E2304C" w:rsidRPr="00E2304C" w:rsidRDefault="00E2304C" w:rsidP="001A1EAF">
            <w:pPr>
              <w:shd w:val="clear" w:color="auto" w:fill="auto"/>
              <w:spacing w:line="240" w:lineRule="auto"/>
              <w:rPr>
                <w:ins w:id="252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253" w:author="Carlos Eduardo" w:date="2018-06-05T21:44:00Z">
                  <w:rPr>
                    <w:ins w:id="254" w:author="Carlos Eduardo" w:date="2018-06-05T20:1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69473EAC" w14:textId="77777777" w:rsidR="001A1EAF" w:rsidRDefault="001A1EAF">
      <w:pPr>
        <w:pBdr>
          <w:top w:val="nil"/>
          <w:left w:val="nil"/>
          <w:bottom w:val="nil"/>
          <w:right w:val="nil"/>
          <w:between w:val="nil"/>
        </w:pBdr>
        <w:rPr>
          <w:ins w:id="255" w:author="Carlos Eduardo" w:date="2018-06-05T20:1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256">
          <w:tblGrid>
            <w:gridCol w:w="2831"/>
            <w:gridCol w:w="2831"/>
            <w:gridCol w:w="2832"/>
          </w:tblGrid>
        </w:tblGridChange>
      </w:tblGrid>
      <w:tr w:rsidR="001A1EAF" w:rsidRPr="005303FE" w14:paraId="6B5CF23E" w14:textId="77777777" w:rsidTr="001A1EAF">
        <w:trPr>
          <w:trHeight w:val="70"/>
          <w:ins w:id="257" w:author="Carlos Eduardo" w:date="2018-06-05T20:13:00Z"/>
        </w:trPr>
        <w:tc>
          <w:tcPr>
            <w:tcW w:w="2831" w:type="dxa"/>
            <w:vAlign w:val="center"/>
          </w:tcPr>
          <w:p w14:paraId="5A10FBE1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58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59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589BC838" w14:textId="775E49DE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60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61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TESTE-03</w:t>
              </w:r>
            </w:ins>
          </w:p>
        </w:tc>
      </w:tr>
      <w:tr w:rsidR="001A1EAF" w14:paraId="0290C30A" w14:textId="77777777" w:rsidTr="001A1EAF">
        <w:trPr>
          <w:ins w:id="262" w:author="Carlos Eduardo" w:date="2018-06-05T20:13:00Z"/>
        </w:trPr>
        <w:tc>
          <w:tcPr>
            <w:tcW w:w="2831" w:type="dxa"/>
            <w:vAlign w:val="center"/>
          </w:tcPr>
          <w:p w14:paraId="67C635EC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63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64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3A0F9340" w14:textId="2D698BCD" w:rsidR="001A1EAF" w:rsidRDefault="00D95BB5" w:rsidP="00D95BB5">
            <w:pPr>
              <w:shd w:val="clear" w:color="auto" w:fill="auto"/>
              <w:spacing w:line="240" w:lineRule="auto"/>
              <w:rPr>
                <w:ins w:id="265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266" w:author="Carlos Eduardo" w:date="2018-06-05T21:20:00Z">
                <w:pPr>
                  <w:shd w:val="clear" w:color="auto" w:fill="auto"/>
                  <w:spacing w:line="240" w:lineRule="auto"/>
                </w:pPr>
              </w:pPrChange>
            </w:pPr>
            <w:ins w:id="267" w:author="Carlos Eduardo" w:date="2018-06-05T21:20:00Z">
              <w:r w:rsidRPr="00D95BB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Preencher os campo</w:t>
              </w:r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s do cadastro de tipo de evento corretamente</w:t>
              </w:r>
              <w:r w:rsidRPr="00D95BB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</w:p>
        </w:tc>
      </w:tr>
      <w:tr w:rsidR="001A1EAF" w:rsidRPr="005303FE" w14:paraId="72CBB012" w14:textId="77777777" w:rsidTr="001A1EAF">
        <w:trPr>
          <w:ins w:id="268" w:author="Carlos Eduardo" w:date="2018-06-05T20:13:00Z"/>
        </w:trPr>
        <w:tc>
          <w:tcPr>
            <w:tcW w:w="2831" w:type="dxa"/>
            <w:vMerge w:val="restart"/>
            <w:vAlign w:val="center"/>
          </w:tcPr>
          <w:p w14:paraId="0697005F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69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70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69F5F6A8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71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72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1C047A11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73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74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1A1EAF" w14:paraId="7395F8D9" w14:textId="77777777" w:rsidTr="001A1EAF">
        <w:trPr>
          <w:ins w:id="275" w:author="Carlos Eduardo" w:date="2018-06-05T20:13:00Z"/>
        </w:trPr>
        <w:tc>
          <w:tcPr>
            <w:tcW w:w="2831" w:type="dxa"/>
            <w:vMerge/>
          </w:tcPr>
          <w:p w14:paraId="0B2E90D6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76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477239B" w14:textId="27364DC3" w:rsidR="001A1EAF" w:rsidRDefault="001A1EAF" w:rsidP="001A1EAF">
            <w:pPr>
              <w:shd w:val="clear" w:color="auto" w:fill="auto"/>
              <w:spacing w:line="240" w:lineRule="auto"/>
              <w:rPr>
                <w:ins w:id="277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99DBE30" w14:textId="0CE978D6" w:rsidR="001A1EAF" w:rsidRDefault="001A1EAF" w:rsidP="001A1EAF">
            <w:pPr>
              <w:shd w:val="clear" w:color="auto" w:fill="auto"/>
              <w:spacing w:line="240" w:lineRule="auto"/>
              <w:rPr>
                <w:ins w:id="278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1EAF" w14:paraId="6259B85E" w14:textId="77777777" w:rsidTr="001A1EAF">
        <w:trPr>
          <w:ins w:id="279" w:author="Carlos Eduardo" w:date="2018-06-05T20:13:00Z"/>
        </w:trPr>
        <w:tc>
          <w:tcPr>
            <w:tcW w:w="2831" w:type="dxa"/>
            <w:vMerge/>
          </w:tcPr>
          <w:p w14:paraId="5B788CA0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80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AB7B044" w14:textId="07301695" w:rsidR="001A1EAF" w:rsidRDefault="001A1EAF" w:rsidP="001A1EAF">
            <w:pPr>
              <w:shd w:val="clear" w:color="auto" w:fill="auto"/>
              <w:spacing w:line="240" w:lineRule="auto"/>
              <w:rPr>
                <w:ins w:id="281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3F1E7E3" w14:textId="6951EE4E" w:rsidR="001A1EAF" w:rsidRDefault="001A1EAF" w:rsidP="001A1EAF">
            <w:pPr>
              <w:shd w:val="clear" w:color="auto" w:fill="auto"/>
              <w:spacing w:line="240" w:lineRule="auto"/>
              <w:rPr>
                <w:ins w:id="282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5261E7FC" w14:textId="77777777" w:rsidTr="00DF1BBA">
        <w:trPr>
          <w:trHeight w:val="848"/>
          <w:ins w:id="283" w:author="Carlos Eduardo" w:date="2018-06-05T20:13:00Z"/>
        </w:trPr>
        <w:tc>
          <w:tcPr>
            <w:tcW w:w="2831" w:type="dxa"/>
            <w:vAlign w:val="center"/>
          </w:tcPr>
          <w:p w14:paraId="2702E43D" w14:textId="77777777" w:rsidR="00E2304C" w:rsidRPr="005303FE" w:rsidRDefault="00E2304C" w:rsidP="001A1EAF">
            <w:pPr>
              <w:shd w:val="clear" w:color="auto" w:fill="auto"/>
              <w:spacing w:line="240" w:lineRule="auto"/>
              <w:jc w:val="left"/>
              <w:rPr>
                <w:ins w:id="284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85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111E4C4D" w14:textId="74916D18" w:rsidR="00E2304C" w:rsidRPr="00E2304C" w:rsidRDefault="00E2304C" w:rsidP="001A1EAF">
            <w:pPr>
              <w:shd w:val="clear" w:color="auto" w:fill="auto"/>
              <w:spacing w:line="240" w:lineRule="auto"/>
              <w:rPr>
                <w:ins w:id="286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287" w:author="Carlos Eduardo" w:date="2018-06-05T21:44:00Z">
                  <w:rPr>
                    <w:ins w:id="288" w:author="Carlos Eduardo" w:date="2018-06-05T20:1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04B2CA8B" w14:textId="77777777" w:rsidR="001A1EAF" w:rsidRDefault="001A1EAF">
      <w:pPr>
        <w:pBdr>
          <w:top w:val="nil"/>
          <w:left w:val="nil"/>
          <w:bottom w:val="nil"/>
          <w:right w:val="nil"/>
          <w:between w:val="nil"/>
        </w:pBdr>
        <w:rPr>
          <w:ins w:id="289" w:author="Carlos Eduardo" w:date="2018-06-05T20:1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290">
          <w:tblGrid>
            <w:gridCol w:w="2831"/>
            <w:gridCol w:w="2831"/>
            <w:gridCol w:w="2832"/>
          </w:tblGrid>
        </w:tblGridChange>
      </w:tblGrid>
      <w:tr w:rsidR="001A1EAF" w:rsidRPr="005303FE" w14:paraId="509AB679" w14:textId="77777777" w:rsidTr="001A1EAF">
        <w:trPr>
          <w:trHeight w:val="70"/>
          <w:ins w:id="291" w:author="Carlos Eduardo" w:date="2018-06-05T20:13:00Z"/>
        </w:trPr>
        <w:tc>
          <w:tcPr>
            <w:tcW w:w="2831" w:type="dxa"/>
            <w:vAlign w:val="center"/>
          </w:tcPr>
          <w:p w14:paraId="416FC0C1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92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93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774296A9" w14:textId="1D7E1AB8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294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95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TESTE-04</w:t>
              </w:r>
            </w:ins>
          </w:p>
        </w:tc>
      </w:tr>
      <w:tr w:rsidR="001A1EAF" w14:paraId="0E6ADC15" w14:textId="77777777" w:rsidTr="001A1EAF">
        <w:trPr>
          <w:ins w:id="296" w:author="Carlos Eduardo" w:date="2018-06-05T20:13:00Z"/>
        </w:trPr>
        <w:tc>
          <w:tcPr>
            <w:tcW w:w="2831" w:type="dxa"/>
            <w:vAlign w:val="center"/>
          </w:tcPr>
          <w:p w14:paraId="5A571B25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297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298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5AB93674" w14:textId="06ADD9A9" w:rsidR="001A1EAF" w:rsidRDefault="00D95BB5" w:rsidP="00D95BB5">
            <w:pPr>
              <w:shd w:val="clear" w:color="auto" w:fill="auto"/>
              <w:spacing w:line="240" w:lineRule="auto"/>
              <w:rPr>
                <w:ins w:id="299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pPrChange w:id="300" w:author="Carlos Eduardo" w:date="2018-06-05T21:21:00Z">
                <w:pPr>
                  <w:shd w:val="clear" w:color="auto" w:fill="auto"/>
                  <w:spacing w:line="240" w:lineRule="auto"/>
                </w:pPr>
              </w:pPrChange>
            </w:pPr>
            <w:ins w:id="301" w:author="Carlos Eduardo" w:date="2018-06-05T21:21:00Z">
              <w:r w:rsidRPr="00D95BB5">
                <w:rPr>
                  <w:rFonts w:ascii="Times New Roman" w:hAnsi="Times New Roman" w:cs="Times New Roman"/>
                  <w:color w:val="000000"/>
                </w:rPr>
                <w:t>Selecionar a cor do tipo de evento, gravar e alterar.</w:t>
              </w:r>
            </w:ins>
          </w:p>
        </w:tc>
      </w:tr>
      <w:tr w:rsidR="001A1EAF" w:rsidRPr="005303FE" w14:paraId="61BBCFF2" w14:textId="77777777" w:rsidTr="001A1EAF">
        <w:trPr>
          <w:ins w:id="302" w:author="Carlos Eduardo" w:date="2018-06-05T20:13:00Z"/>
        </w:trPr>
        <w:tc>
          <w:tcPr>
            <w:tcW w:w="2831" w:type="dxa"/>
            <w:vMerge w:val="restart"/>
            <w:vAlign w:val="center"/>
          </w:tcPr>
          <w:p w14:paraId="3489C03C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303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04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23A096E3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05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06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62C95B2E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07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08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1A1EAF" w14:paraId="7E98A57C" w14:textId="77777777" w:rsidTr="001A1EAF">
        <w:trPr>
          <w:ins w:id="309" w:author="Carlos Eduardo" w:date="2018-06-05T20:13:00Z"/>
        </w:trPr>
        <w:tc>
          <w:tcPr>
            <w:tcW w:w="2831" w:type="dxa"/>
            <w:vMerge/>
          </w:tcPr>
          <w:p w14:paraId="7D2567C1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10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F0A4616" w14:textId="680C443E" w:rsidR="001A1EAF" w:rsidRDefault="001A1EAF" w:rsidP="001A1EAF">
            <w:pPr>
              <w:shd w:val="clear" w:color="auto" w:fill="auto"/>
              <w:spacing w:line="240" w:lineRule="auto"/>
              <w:rPr>
                <w:ins w:id="311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82F6DEA" w14:textId="3FC0B4B0" w:rsidR="001A1EAF" w:rsidRDefault="001A1EAF" w:rsidP="001A1EAF">
            <w:pPr>
              <w:shd w:val="clear" w:color="auto" w:fill="auto"/>
              <w:spacing w:line="240" w:lineRule="auto"/>
              <w:rPr>
                <w:ins w:id="312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1EAF" w14:paraId="25E4686E" w14:textId="77777777" w:rsidTr="001A1EAF">
        <w:trPr>
          <w:ins w:id="313" w:author="Carlos Eduardo" w:date="2018-06-05T20:13:00Z"/>
        </w:trPr>
        <w:tc>
          <w:tcPr>
            <w:tcW w:w="2831" w:type="dxa"/>
            <w:vMerge/>
          </w:tcPr>
          <w:p w14:paraId="41119370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14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A52003C" w14:textId="393063FD" w:rsidR="001A1EAF" w:rsidRDefault="001A1EAF" w:rsidP="001A1EAF">
            <w:pPr>
              <w:shd w:val="clear" w:color="auto" w:fill="auto"/>
              <w:spacing w:line="240" w:lineRule="auto"/>
              <w:rPr>
                <w:ins w:id="315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6DFE1C1" w14:textId="39A2E4CD" w:rsidR="001A1EAF" w:rsidRDefault="001A1EAF" w:rsidP="001A1EAF">
            <w:pPr>
              <w:shd w:val="clear" w:color="auto" w:fill="auto"/>
              <w:spacing w:line="240" w:lineRule="auto"/>
              <w:rPr>
                <w:ins w:id="316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0EA99348" w14:textId="77777777" w:rsidTr="00464B03">
        <w:trPr>
          <w:trHeight w:val="848"/>
          <w:ins w:id="317" w:author="Carlos Eduardo" w:date="2018-06-05T20:13:00Z"/>
        </w:trPr>
        <w:tc>
          <w:tcPr>
            <w:tcW w:w="2831" w:type="dxa"/>
            <w:vAlign w:val="center"/>
          </w:tcPr>
          <w:p w14:paraId="46870A18" w14:textId="77777777" w:rsidR="00E2304C" w:rsidRPr="005303FE" w:rsidRDefault="00E2304C" w:rsidP="001A1EAF">
            <w:pPr>
              <w:shd w:val="clear" w:color="auto" w:fill="auto"/>
              <w:spacing w:line="240" w:lineRule="auto"/>
              <w:jc w:val="left"/>
              <w:rPr>
                <w:ins w:id="318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19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69878296" w14:textId="407EEF9A" w:rsidR="00E2304C" w:rsidRPr="00E2304C" w:rsidRDefault="00E2304C" w:rsidP="001A1EAF">
            <w:pPr>
              <w:shd w:val="clear" w:color="auto" w:fill="auto"/>
              <w:spacing w:line="240" w:lineRule="auto"/>
              <w:rPr>
                <w:ins w:id="320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321" w:author="Carlos Eduardo" w:date="2018-06-05T21:44:00Z">
                  <w:rPr>
                    <w:ins w:id="322" w:author="Carlos Eduardo" w:date="2018-06-05T20:1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0A0D75E0" w14:textId="77777777" w:rsidR="001A1EAF" w:rsidRDefault="001A1EAF">
      <w:pPr>
        <w:pBdr>
          <w:top w:val="nil"/>
          <w:left w:val="nil"/>
          <w:bottom w:val="nil"/>
          <w:right w:val="nil"/>
          <w:between w:val="nil"/>
        </w:pBdr>
        <w:rPr>
          <w:ins w:id="323" w:author="Carlos Eduardo" w:date="2018-06-05T20:1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324">
          <w:tblGrid>
            <w:gridCol w:w="2831"/>
            <w:gridCol w:w="2831"/>
            <w:gridCol w:w="2832"/>
          </w:tblGrid>
        </w:tblGridChange>
      </w:tblGrid>
      <w:tr w:rsidR="001A1EAF" w:rsidRPr="005303FE" w14:paraId="79955B75" w14:textId="77777777" w:rsidTr="001A1EAF">
        <w:trPr>
          <w:trHeight w:val="70"/>
          <w:ins w:id="325" w:author="Carlos Eduardo" w:date="2018-06-05T20:13:00Z"/>
        </w:trPr>
        <w:tc>
          <w:tcPr>
            <w:tcW w:w="2831" w:type="dxa"/>
            <w:vAlign w:val="center"/>
          </w:tcPr>
          <w:p w14:paraId="2042248B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326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27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2480BB12" w14:textId="6881EE39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28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29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TESTE-05</w:t>
              </w:r>
            </w:ins>
          </w:p>
        </w:tc>
      </w:tr>
      <w:tr w:rsidR="001A1EAF" w14:paraId="3E71F631" w14:textId="77777777" w:rsidTr="001A1EAF">
        <w:trPr>
          <w:ins w:id="330" w:author="Carlos Eduardo" w:date="2018-06-05T20:13:00Z"/>
        </w:trPr>
        <w:tc>
          <w:tcPr>
            <w:tcW w:w="2831" w:type="dxa"/>
            <w:vAlign w:val="center"/>
          </w:tcPr>
          <w:p w14:paraId="71E28100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331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32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197BD39D" w14:textId="746C16C3" w:rsidR="001A1EAF" w:rsidRDefault="00D95BB5" w:rsidP="001A1EAF">
            <w:pPr>
              <w:shd w:val="clear" w:color="auto" w:fill="auto"/>
              <w:spacing w:line="240" w:lineRule="auto"/>
              <w:rPr>
                <w:ins w:id="333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334" w:author="Carlos Eduardo" w:date="2018-06-05T21:21:00Z">
              <w:r w:rsidRPr="00DA0353">
                <w:rPr>
                  <w:rFonts w:ascii="Times New Roman" w:hAnsi="Times New Roman" w:cs="Times New Roman"/>
                  <w:color w:val="000000"/>
                </w:rPr>
                <w:t>Cadastrar um curso com todos os campos preenchidos</w:t>
              </w:r>
            </w:ins>
          </w:p>
        </w:tc>
      </w:tr>
      <w:tr w:rsidR="001A1EAF" w:rsidRPr="005303FE" w14:paraId="4C51517D" w14:textId="77777777" w:rsidTr="001A1EAF">
        <w:trPr>
          <w:ins w:id="335" w:author="Carlos Eduardo" w:date="2018-06-05T20:13:00Z"/>
        </w:trPr>
        <w:tc>
          <w:tcPr>
            <w:tcW w:w="2831" w:type="dxa"/>
            <w:vMerge w:val="restart"/>
            <w:vAlign w:val="center"/>
          </w:tcPr>
          <w:p w14:paraId="34FE8C92" w14:textId="77777777" w:rsidR="001A1EAF" w:rsidRPr="005303FE" w:rsidRDefault="001A1EAF" w:rsidP="001A1EAF">
            <w:pPr>
              <w:shd w:val="clear" w:color="auto" w:fill="auto"/>
              <w:spacing w:line="240" w:lineRule="auto"/>
              <w:jc w:val="left"/>
              <w:rPr>
                <w:ins w:id="336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37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24637D8E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38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39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17D47320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40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41" w:author="Carlos Eduardo" w:date="2018-06-05T20:1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1A1EAF" w14:paraId="51A2E003" w14:textId="77777777" w:rsidTr="001A1EAF">
        <w:trPr>
          <w:ins w:id="342" w:author="Carlos Eduardo" w:date="2018-06-05T20:13:00Z"/>
        </w:trPr>
        <w:tc>
          <w:tcPr>
            <w:tcW w:w="2831" w:type="dxa"/>
            <w:vMerge/>
          </w:tcPr>
          <w:p w14:paraId="66B01175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43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B9AA8AC" w14:textId="19EE0C86" w:rsidR="001A1EAF" w:rsidRDefault="001A1EAF" w:rsidP="001A1EAF">
            <w:pPr>
              <w:shd w:val="clear" w:color="auto" w:fill="auto"/>
              <w:spacing w:line="240" w:lineRule="auto"/>
              <w:rPr>
                <w:ins w:id="344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74588EE" w14:textId="13A4C337" w:rsidR="001A1EAF" w:rsidRDefault="001A1EAF" w:rsidP="001A1EAF">
            <w:pPr>
              <w:shd w:val="clear" w:color="auto" w:fill="auto"/>
              <w:spacing w:line="240" w:lineRule="auto"/>
              <w:rPr>
                <w:ins w:id="345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A1EAF" w14:paraId="7C831BEA" w14:textId="77777777" w:rsidTr="001A1EAF">
        <w:trPr>
          <w:ins w:id="346" w:author="Carlos Eduardo" w:date="2018-06-05T20:13:00Z"/>
        </w:trPr>
        <w:tc>
          <w:tcPr>
            <w:tcW w:w="2831" w:type="dxa"/>
            <w:vMerge/>
          </w:tcPr>
          <w:p w14:paraId="7078ACDA" w14:textId="77777777" w:rsidR="001A1EAF" w:rsidRPr="005303FE" w:rsidRDefault="001A1EAF" w:rsidP="001A1EAF">
            <w:pPr>
              <w:shd w:val="clear" w:color="auto" w:fill="auto"/>
              <w:spacing w:line="240" w:lineRule="auto"/>
              <w:rPr>
                <w:ins w:id="347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08C1843" w14:textId="65C77DA9" w:rsidR="001A1EAF" w:rsidRDefault="001A1EAF" w:rsidP="001A1EAF">
            <w:pPr>
              <w:shd w:val="clear" w:color="auto" w:fill="auto"/>
              <w:spacing w:line="240" w:lineRule="auto"/>
              <w:rPr>
                <w:ins w:id="348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98B9FEC" w14:textId="5C633A7C" w:rsidR="001A1EAF" w:rsidRDefault="001A1EAF" w:rsidP="001A1EAF">
            <w:pPr>
              <w:shd w:val="clear" w:color="auto" w:fill="auto"/>
              <w:spacing w:line="240" w:lineRule="auto"/>
              <w:rPr>
                <w:ins w:id="349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51D0CECD" w14:textId="77777777" w:rsidTr="007738AF">
        <w:trPr>
          <w:trHeight w:val="848"/>
          <w:ins w:id="350" w:author="Carlos Eduardo" w:date="2018-06-05T20:13:00Z"/>
        </w:trPr>
        <w:tc>
          <w:tcPr>
            <w:tcW w:w="2831" w:type="dxa"/>
            <w:vAlign w:val="center"/>
          </w:tcPr>
          <w:p w14:paraId="4CD2D186" w14:textId="77777777" w:rsidR="00E2304C" w:rsidRPr="005303FE" w:rsidRDefault="00E2304C" w:rsidP="001A1EAF">
            <w:pPr>
              <w:shd w:val="clear" w:color="auto" w:fill="auto"/>
              <w:spacing w:line="240" w:lineRule="auto"/>
              <w:jc w:val="left"/>
              <w:rPr>
                <w:ins w:id="351" w:author="Carlos Eduardo" w:date="2018-06-05T20:1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52" w:author="Carlos Eduardo" w:date="2018-06-05T20:1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3F524293" w14:textId="5D532E34" w:rsidR="00E2304C" w:rsidRPr="00E2304C" w:rsidRDefault="00E2304C" w:rsidP="001A1EAF">
            <w:pPr>
              <w:shd w:val="clear" w:color="auto" w:fill="auto"/>
              <w:spacing w:line="240" w:lineRule="auto"/>
              <w:rPr>
                <w:ins w:id="353" w:author="Carlos Eduardo" w:date="2018-06-05T20:1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354" w:author="Carlos Eduardo" w:date="2018-06-05T21:43:00Z">
                  <w:rPr>
                    <w:ins w:id="355" w:author="Carlos Eduardo" w:date="2018-06-05T20:1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27A92D78" w14:textId="77777777" w:rsidR="001A1EAF" w:rsidRDefault="001A1EAF">
      <w:pPr>
        <w:pBdr>
          <w:top w:val="nil"/>
          <w:left w:val="nil"/>
          <w:bottom w:val="nil"/>
          <w:right w:val="nil"/>
          <w:between w:val="nil"/>
        </w:pBdr>
        <w:rPr>
          <w:ins w:id="356" w:author="Carlos Eduardo" w:date="2018-06-05T19:49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357">
          <w:tblGrid>
            <w:gridCol w:w="2831"/>
            <w:gridCol w:w="2831"/>
            <w:gridCol w:w="2832"/>
          </w:tblGrid>
        </w:tblGridChange>
      </w:tblGrid>
      <w:tr w:rsidR="00D95BB5" w:rsidRPr="005303FE" w14:paraId="48352125" w14:textId="77777777" w:rsidTr="00DA0353">
        <w:trPr>
          <w:trHeight w:val="70"/>
          <w:ins w:id="358" w:author="Carlos Eduardo" w:date="2018-06-05T21:23:00Z"/>
        </w:trPr>
        <w:tc>
          <w:tcPr>
            <w:tcW w:w="2831" w:type="dxa"/>
            <w:vAlign w:val="center"/>
          </w:tcPr>
          <w:p w14:paraId="142CC3CC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359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60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146029ED" w14:textId="60D4A62B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361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62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TESTE-06</w:t>
              </w:r>
            </w:ins>
          </w:p>
        </w:tc>
      </w:tr>
      <w:tr w:rsidR="00D95BB5" w14:paraId="77E1BED6" w14:textId="77777777" w:rsidTr="00DA0353">
        <w:trPr>
          <w:ins w:id="363" w:author="Carlos Eduardo" w:date="2018-06-05T21:23:00Z"/>
        </w:trPr>
        <w:tc>
          <w:tcPr>
            <w:tcW w:w="2831" w:type="dxa"/>
            <w:vAlign w:val="center"/>
          </w:tcPr>
          <w:p w14:paraId="39455D30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364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65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3514BEA0" w14:textId="1BDB1541" w:rsidR="00D95BB5" w:rsidRDefault="00D95BB5" w:rsidP="00DA0353">
            <w:pPr>
              <w:shd w:val="clear" w:color="auto" w:fill="auto"/>
              <w:spacing w:line="240" w:lineRule="auto"/>
              <w:rPr>
                <w:ins w:id="366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367" w:author="Carlos Eduardo" w:date="2018-06-05T21:23:00Z">
              <w:r w:rsidRPr="00DA0353">
                <w:rPr>
                  <w:rFonts w:ascii="Times New Roman" w:hAnsi="Times New Roman" w:cs="Times New Roman"/>
                  <w:color w:val="000000"/>
                </w:rPr>
                <w:t>Cadastrar um curso sem nome.</w:t>
              </w:r>
            </w:ins>
          </w:p>
        </w:tc>
      </w:tr>
      <w:tr w:rsidR="00D95BB5" w:rsidRPr="005303FE" w14:paraId="615916C6" w14:textId="77777777" w:rsidTr="00DA0353">
        <w:trPr>
          <w:ins w:id="368" w:author="Carlos Eduardo" w:date="2018-06-05T21:23:00Z"/>
        </w:trPr>
        <w:tc>
          <w:tcPr>
            <w:tcW w:w="2831" w:type="dxa"/>
            <w:vMerge w:val="restart"/>
            <w:vAlign w:val="center"/>
          </w:tcPr>
          <w:p w14:paraId="2A631938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369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70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36CB4E63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371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72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308B0C06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373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74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D95BB5" w14:paraId="1F7F4DF4" w14:textId="77777777" w:rsidTr="00DA0353">
        <w:trPr>
          <w:ins w:id="375" w:author="Carlos Eduardo" w:date="2018-06-05T21:23:00Z"/>
        </w:trPr>
        <w:tc>
          <w:tcPr>
            <w:tcW w:w="2831" w:type="dxa"/>
            <w:vMerge/>
          </w:tcPr>
          <w:p w14:paraId="31CB868B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376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7F54973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377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480FC181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378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5BB5" w14:paraId="0612A5AC" w14:textId="77777777" w:rsidTr="00DA0353">
        <w:trPr>
          <w:ins w:id="379" w:author="Carlos Eduardo" w:date="2018-06-05T21:23:00Z"/>
        </w:trPr>
        <w:tc>
          <w:tcPr>
            <w:tcW w:w="2831" w:type="dxa"/>
            <w:vMerge/>
          </w:tcPr>
          <w:p w14:paraId="71DE462E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380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773749EB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381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F1BBC47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382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6C7748D6" w14:textId="77777777" w:rsidTr="001A2E85">
        <w:trPr>
          <w:trHeight w:val="848"/>
          <w:ins w:id="383" w:author="Carlos Eduardo" w:date="2018-06-05T21:23:00Z"/>
        </w:trPr>
        <w:tc>
          <w:tcPr>
            <w:tcW w:w="2831" w:type="dxa"/>
            <w:vAlign w:val="center"/>
          </w:tcPr>
          <w:p w14:paraId="146A5B9A" w14:textId="77777777" w:rsidR="00E2304C" w:rsidRPr="005303FE" w:rsidRDefault="00E2304C" w:rsidP="00DA0353">
            <w:pPr>
              <w:shd w:val="clear" w:color="auto" w:fill="auto"/>
              <w:spacing w:line="240" w:lineRule="auto"/>
              <w:jc w:val="left"/>
              <w:rPr>
                <w:ins w:id="384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85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3B815A70" w14:textId="5883E6BC" w:rsidR="00E2304C" w:rsidRPr="00E2304C" w:rsidRDefault="00E2304C" w:rsidP="00DA0353">
            <w:pPr>
              <w:shd w:val="clear" w:color="auto" w:fill="auto"/>
              <w:spacing w:line="240" w:lineRule="auto"/>
              <w:rPr>
                <w:ins w:id="386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387" w:author="Carlos Eduardo" w:date="2018-06-05T21:43:00Z">
                  <w:rPr>
                    <w:ins w:id="388" w:author="Carlos Eduardo" w:date="2018-06-05T21:2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2BA97C12" w14:textId="77777777" w:rsidR="00ED3BF4" w:rsidRDefault="00ED3BF4">
      <w:pPr>
        <w:pBdr>
          <w:top w:val="nil"/>
          <w:left w:val="nil"/>
          <w:bottom w:val="nil"/>
          <w:right w:val="nil"/>
          <w:between w:val="nil"/>
        </w:pBdr>
        <w:rPr>
          <w:ins w:id="389" w:author="Carlos Eduardo" w:date="2018-06-05T21:2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390">
          <w:tblGrid>
            <w:gridCol w:w="2831"/>
            <w:gridCol w:w="2831"/>
            <w:gridCol w:w="2832"/>
          </w:tblGrid>
        </w:tblGridChange>
      </w:tblGrid>
      <w:tr w:rsidR="00D95BB5" w:rsidRPr="005303FE" w14:paraId="25E13930" w14:textId="77777777" w:rsidTr="00DA0353">
        <w:trPr>
          <w:trHeight w:val="70"/>
          <w:ins w:id="391" w:author="Carlos Eduardo" w:date="2018-06-05T21:23:00Z"/>
        </w:trPr>
        <w:tc>
          <w:tcPr>
            <w:tcW w:w="2831" w:type="dxa"/>
            <w:vAlign w:val="center"/>
          </w:tcPr>
          <w:p w14:paraId="1D68A9D9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392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93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5348AB52" w14:textId="1022C6CA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394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95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TESTE-07</w:t>
              </w:r>
            </w:ins>
          </w:p>
        </w:tc>
      </w:tr>
      <w:tr w:rsidR="00D95BB5" w14:paraId="66C4D732" w14:textId="77777777" w:rsidTr="00DA0353">
        <w:trPr>
          <w:ins w:id="396" w:author="Carlos Eduardo" w:date="2018-06-05T21:23:00Z"/>
        </w:trPr>
        <w:tc>
          <w:tcPr>
            <w:tcW w:w="2831" w:type="dxa"/>
            <w:vAlign w:val="center"/>
          </w:tcPr>
          <w:p w14:paraId="4C5BBC74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397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398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76599C0F" w14:textId="4B08562B" w:rsidR="00D95BB5" w:rsidRDefault="00D95BB5" w:rsidP="00DA0353">
            <w:pPr>
              <w:shd w:val="clear" w:color="auto" w:fill="auto"/>
              <w:spacing w:line="240" w:lineRule="auto"/>
              <w:rPr>
                <w:ins w:id="399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400" w:author="Carlos Eduardo" w:date="2018-06-05T21:24:00Z">
              <w:r w:rsidRPr="00F7329C">
                <w:rPr>
                  <w:rFonts w:ascii="Times New Roman" w:hAnsi="Times New Roman" w:cs="Times New Roman"/>
                  <w:color w:val="000000"/>
                </w:rPr>
                <w:t>Cadastrar um curso sem o logotipo (imagem).</w:t>
              </w:r>
            </w:ins>
          </w:p>
        </w:tc>
      </w:tr>
      <w:tr w:rsidR="00D95BB5" w:rsidRPr="005303FE" w14:paraId="275BD7B6" w14:textId="77777777" w:rsidTr="00DA0353">
        <w:trPr>
          <w:ins w:id="401" w:author="Carlos Eduardo" w:date="2018-06-05T21:23:00Z"/>
        </w:trPr>
        <w:tc>
          <w:tcPr>
            <w:tcW w:w="2831" w:type="dxa"/>
            <w:vMerge w:val="restart"/>
            <w:vAlign w:val="center"/>
          </w:tcPr>
          <w:p w14:paraId="28807ACC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02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03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63F3B195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04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05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16F09A4A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06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07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D95BB5" w14:paraId="77D52B7D" w14:textId="77777777" w:rsidTr="00DA0353">
        <w:trPr>
          <w:ins w:id="408" w:author="Carlos Eduardo" w:date="2018-06-05T21:23:00Z"/>
        </w:trPr>
        <w:tc>
          <w:tcPr>
            <w:tcW w:w="2831" w:type="dxa"/>
            <w:vMerge/>
          </w:tcPr>
          <w:p w14:paraId="096F17E5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09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5F45734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10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9C22369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11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5BB5" w14:paraId="605FE861" w14:textId="77777777" w:rsidTr="00DA0353">
        <w:trPr>
          <w:ins w:id="412" w:author="Carlos Eduardo" w:date="2018-06-05T21:23:00Z"/>
        </w:trPr>
        <w:tc>
          <w:tcPr>
            <w:tcW w:w="2831" w:type="dxa"/>
            <w:vMerge/>
          </w:tcPr>
          <w:p w14:paraId="47F24B07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13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53525AF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14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2F371C1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15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7CA04F6E" w14:textId="77777777" w:rsidTr="006436E9">
        <w:trPr>
          <w:trHeight w:val="848"/>
          <w:ins w:id="416" w:author="Carlos Eduardo" w:date="2018-06-05T21:23:00Z"/>
        </w:trPr>
        <w:tc>
          <w:tcPr>
            <w:tcW w:w="2831" w:type="dxa"/>
            <w:vAlign w:val="center"/>
          </w:tcPr>
          <w:p w14:paraId="5A62C753" w14:textId="77777777" w:rsidR="00E2304C" w:rsidRPr="005303FE" w:rsidRDefault="00E2304C" w:rsidP="00DA0353">
            <w:pPr>
              <w:shd w:val="clear" w:color="auto" w:fill="auto"/>
              <w:spacing w:line="240" w:lineRule="auto"/>
              <w:jc w:val="left"/>
              <w:rPr>
                <w:ins w:id="417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18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1338945C" w14:textId="70BA72CC" w:rsidR="00E2304C" w:rsidRPr="00E2304C" w:rsidRDefault="00E2304C" w:rsidP="00DA0353">
            <w:pPr>
              <w:shd w:val="clear" w:color="auto" w:fill="auto"/>
              <w:spacing w:line="240" w:lineRule="auto"/>
              <w:rPr>
                <w:ins w:id="419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420" w:author="Carlos Eduardo" w:date="2018-06-05T21:43:00Z">
                  <w:rPr>
                    <w:ins w:id="421" w:author="Carlos Eduardo" w:date="2018-06-05T21:2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50CE8246" w14:textId="77777777" w:rsidR="00D95BB5" w:rsidRDefault="00D95BB5">
      <w:pPr>
        <w:pBdr>
          <w:top w:val="nil"/>
          <w:left w:val="nil"/>
          <w:bottom w:val="nil"/>
          <w:right w:val="nil"/>
          <w:between w:val="nil"/>
        </w:pBdr>
        <w:rPr>
          <w:ins w:id="422" w:author="Carlos Eduardo" w:date="2018-06-05T21:2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423">
          <w:tblGrid>
            <w:gridCol w:w="2831"/>
            <w:gridCol w:w="2831"/>
            <w:gridCol w:w="2832"/>
          </w:tblGrid>
        </w:tblGridChange>
      </w:tblGrid>
      <w:tr w:rsidR="00D95BB5" w:rsidRPr="005303FE" w14:paraId="254ACF74" w14:textId="77777777" w:rsidTr="00DA0353">
        <w:trPr>
          <w:trHeight w:val="70"/>
          <w:ins w:id="424" w:author="Carlos Eduardo" w:date="2018-06-05T21:23:00Z"/>
        </w:trPr>
        <w:tc>
          <w:tcPr>
            <w:tcW w:w="2831" w:type="dxa"/>
            <w:vAlign w:val="center"/>
          </w:tcPr>
          <w:p w14:paraId="42DCDD69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25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26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2E26E5CE" w14:textId="01F47125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27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28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TESTE-08</w:t>
              </w:r>
            </w:ins>
          </w:p>
        </w:tc>
      </w:tr>
      <w:tr w:rsidR="00D95BB5" w14:paraId="4A744D03" w14:textId="77777777" w:rsidTr="00DA0353">
        <w:trPr>
          <w:ins w:id="429" w:author="Carlos Eduardo" w:date="2018-06-05T21:23:00Z"/>
        </w:trPr>
        <w:tc>
          <w:tcPr>
            <w:tcW w:w="2831" w:type="dxa"/>
            <w:vAlign w:val="center"/>
          </w:tcPr>
          <w:p w14:paraId="420550C9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30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31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60F8F8F9" w14:textId="4427D6FE" w:rsidR="00D95BB5" w:rsidRDefault="00D95BB5" w:rsidP="00DA0353">
            <w:pPr>
              <w:shd w:val="clear" w:color="auto" w:fill="auto"/>
              <w:spacing w:line="240" w:lineRule="auto"/>
              <w:rPr>
                <w:ins w:id="432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433" w:author="Carlos Eduardo" w:date="2018-06-05T21:25:00Z">
              <w:r w:rsidRPr="00F7329C">
                <w:rPr>
                  <w:rFonts w:ascii="Times New Roman" w:hAnsi="Times New Roman" w:cs="Times New Roman"/>
                  <w:color w:val="000000"/>
                </w:rPr>
                <w:t>Cadastrar um evento com todos os campos preenchidos.</w:t>
              </w:r>
            </w:ins>
          </w:p>
        </w:tc>
      </w:tr>
      <w:tr w:rsidR="00D95BB5" w:rsidRPr="005303FE" w14:paraId="73435082" w14:textId="77777777" w:rsidTr="00DA0353">
        <w:trPr>
          <w:ins w:id="434" w:author="Carlos Eduardo" w:date="2018-06-05T21:23:00Z"/>
        </w:trPr>
        <w:tc>
          <w:tcPr>
            <w:tcW w:w="2831" w:type="dxa"/>
            <w:vMerge w:val="restart"/>
            <w:vAlign w:val="center"/>
          </w:tcPr>
          <w:p w14:paraId="6ABB3CC9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35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36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2C17DCE9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37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38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2A82B415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39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40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D95BB5" w14:paraId="23B23D13" w14:textId="77777777" w:rsidTr="00DA0353">
        <w:trPr>
          <w:ins w:id="441" w:author="Carlos Eduardo" w:date="2018-06-05T21:23:00Z"/>
        </w:trPr>
        <w:tc>
          <w:tcPr>
            <w:tcW w:w="2831" w:type="dxa"/>
            <w:vMerge/>
          </w:tcPr>
          <w:p w14:paraId="787484FB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42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91E97D5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43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5B38998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44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5BB5" w14:paraId="13BD7B1B" w14:textId="77777777" w:rsidTr="00DA0353">
        <w:trPr>
          <w:ins w:id="445" w:author="Carlos Eduardo" w:date="2018-06-05T21:23:00Z"/>
        </w:trPr>
        <w:tc>
          <w:tcPr>
            <w:tcW w:w="2831" w:type="dxa"/>
            <w:vMerge/>
          </w:tcPr>
          <w:p w14:paraId="07DDC5DE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46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1FC7F75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47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EB292FB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48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25119873" w14:textId="77777777" w:rsidTr="00CD39F7">
        <w:trPr>
          <w:trHeight w:val="848"/>
          <w:ins w:id="449" w:author="Carlos Eduardo" w:date="2018-06-05T21:23:00Z"/>
        </w:trPr>
        <w:tc>
          <w:tcPr>
            <w:tcW w:w="2831" w:type="dxa"/>
            <w:vAlign w:val="center"/>
          </w:tcPr>
          <w:p w14:paraId="67287F11" w14:textId="77777777" w:rsidR="00E2304C" w:rsidRPr="005303FE" w:rsidRDefault="00E2304C" w:rsidP="00DA0353">
            <w:pPr>
              <w:shd w:val="clear" w:color="auto" w:fill="auto"/>
              <w:spacing w:line="240" w:lineRule="auto"/>
              <w:jc w:val="left"/>
              <w:rPr>
                <w:ins w:id="450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51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6112B0B2" w14:textId="72B61226" w:rsidR="00E2304C" w:rsidRPr="00E2304C" w:rsidRDefault="00E2304C" w:rsidP="00DA0353">
            <w:pPr>
              <w:shd w:val="clear" w:color="auto" w:fill="auto"/>
              <w:spacing w:line="240" w:lineRule="auto"/>
              <w:rPr>
                <w:ins w:id="452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453" w:author="Carlos Eduardo" w:date="2018-06-05T21:43:00Z">
                  <w:rPr>
                    <w:ins w:id="454" w:author="Carlos Eduardo" w:date="2018-06-05T21:2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1F3EAF6E" w14:textId="77777777" w:rsidR="00D95BB5" w:rsidRDefault="00D95BB5">
      <w:pPr>
        <w:pBdr>
          <w:top w:val="nil"/>
          <w:left w:val="nil"/>
          <w:bottom w:val="nil"/>
          <w:right w:val="nil"/>
          <w:between w:val="nil"/>
        </w:pBdr>
        <w:rPr>
          <w:ins w:id="455" w:author="Carlos Eduardo" w:date="2018-06-05T21:2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456">
          <w:tblGrid>
            <w:gridCol w:w="2831"/>
            <w:gridCol w:w="2831"/>
            <w:gridCol w:w="2832"/>
          </w:tblGrid>
        </w:tblGridChange>
      </w:tblGrid>
      <w:tr w:rsidR="00D95BB5" w:rsidRPr="005303FE" w14:paraId="54B737FB" w14:textId="77777777" w:rsidTr="00DA0353">
        <w:trPr>
          <w:trHeight w:val="70"/>
          <w:ins w:id="457" w:author="Carlos Eduardo" w:date="2018-06-05T21:23:00Z"/>
        </w:trPr>
        <w:tc>
          <w:tcPr>
            <w:tcW w:w="2831" w:type="dxa"/>
            <w:vAlign w:val="center"/>
          </w:tcPr>
          <w:p w14:paraId="1C5678F0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58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59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3C6A4A75" w14:textId="3F6216E1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60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61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TESTE-09</w:t>
              </w:r>
            </w:ins>
          </w:p>
        </w:tc>
      </w:tr>
      <w:tr w:rsidR="00D95BB5" w14:paraId="7F7E9FDC" w14:textId="77777777" w:rsidTr="00DA0353">
        <w:trPr>
          <w:ins w:id="462" w:author="Carlos Eduardo" w:date="2018-06-05T21:23:00Z"/>
        </w:trPr>
        <w:tc>
          <w:tcPr>
            <w:tcW w:w="2831" w:type="dxa"/>
            <w:vAlign w:val="center"/>
          </w:tcPr>
          <w:p w14:paraId="13EB6AFB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63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64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4973EE02" w14:textId="77C510A3" w:rsidR="00D95BB5" w:rsidRDefault="00D95BB5" w:rsidP="00DA0353">
            <w:pPr>
              <w:shd w:val="clear" w:color="auto" w:fill="auto"/>
              <w:spacing w:line="240" w:lineRule="auto"/>
              <w:rPr>
                <w:ins w:id="465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466" w:author="Carlos Eduardo" w:date="2018-06-05T21:25:00Z">
              <w:r w:rsidRPr="00F7329C">
                <w:rPr>
                  <w:rFonts w:ascii="Times New Roman" w:hAnsi="Times New Roman" w:cs="Times New Roman"/>
                  <w:color w:val="000000"/>
                </w:rPr>
                <w:t>Cadastrar um evento com uma data inválida</w:t>
              </w:r>
              <w:r w:rsidR="00F13A79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</w:p>
        </w:tc>
      </w:tr>
      <w:tr w:rsidR="00D95BB5" w:rsidRPr="005303FE" w14:paraId="1A825019" w14:textId="77777777" w:rsidTr="00DA0353">
        <w:trPr>
          <w:ins w:id="467" w:author="Carlos Eduardo" w:date="2018-06-05T21:23:00Z"/>
        </w:trPr>
        <w:tc>
          <w:tcPr>
            <w:tcW w:w="2831" w:type="dxa"/>
            <w:vMerge w:val="restart"/>
            <w:vAlign w:val="center"/>
          </w:tcPr>
          <w:p w14:paraId="37C7B2A8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68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69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031DBB11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70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71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269E1B19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72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73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D95BB5" w14:paraId="08D3C148" w14:textId="77777777" w:rsidTr="00DA0353">
        <w:trPr>
          <w:ins w:id="474" w:author="Carlos Eduardo" w:date="2018-06-05T21:23:00Z"/>
        </w:trPr>
        <w:tc>
          <w:tcPr>
            <w:tcW w:w="2831" w:type="dxa"/>
            <w:vMerge/>
          </w:tcPr>
          <w:p w14:paraId="14479A8A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75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1A00503D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76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912FF2B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77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5BB5" w14:paraId="17302B88" w14:textId="77777777" w:rsidTr="00DA0353">
        <w:trPr>
          <w:ins w:id="478" w:author="Carlos Eduardo" w:date="2018-06-05T21:23:00Z"/>
        </w:trPr>
        <w:tc>
          <w:tcPr>
            <w:tcW w:w="2831" w:type="dxa"/>
            <w:vMerge/>
          </w:tcPr>
          <w:p w14:paraId="3EAAA486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79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33767974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80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31E29A3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481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1ABC048C" w14:textId="77777777" w:rsidTr="0063632D">
        <w:trPr>
          <w:trHeight w:val="848"/>
          <w:ins w:id="482" w:author="Carlos Eduardo" w:date="2018-06-05T21:23:00Z"/>
        </w:trPr>
        <w:tc>
          <w:tcPr>
            <w:tcW w:w="2831" w:type="dxa"/>
            <w:vAlign w:val="center"/>
          </w:tcPr>
          <w:p w14:paraId="2E02C7AA" w14:textId="77777777" w:rsidR="00E2304C" w:rsidRPr="005303FE" w:rsidRDefault="00E2304C" w:rsidP="00DA0353">
            <w:pPr>
              <w:shd w:val="clear" w:color="auto" w:fill="auto"/>
              <w:spacing w:line="240" w:lineRule="auto"/>
              <w:jc w:val="left"/>
              <w:rPr>
                <w:ins w:id="483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84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4CFCD674" w14:textId="11D104E9" w:rsidR="00E2304C" w:rsidRPr="00E2304C" w:rsidRDefault="00E2304C" w:rsidP="00DA0353">
            <w:pPr>
              <w:shd w:val="clear" w:color="auto" w:fill="auto"/>
              <w:spacing w:line="240" w:lineRule="auto"/>
              <w:rPr>
                <w:ins w:id="485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486" w:author="Carlos Eduardo" w:date="2018-06-05T21:42:00Z">
                  <w:rPr>
                    <w:ins w:id="487" w:author="Carlos Eduardo" w:date="2018-06-05T21:2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27CA70CF" w14:textId="77777777" w:rsidR="00D95BB5" w:rsidRDefault="00D95BB5">
      <w:pPr>
        <w:pBdr>
          <w:top w:val="nil"/>
          <w:left w:val="nil"/>
          <w:bottom w:val="nil"/>
          <w:right w:val="nil"/>
          <w:between w:val="nil"/>
        </w:pBdr>
        <w:rPr>
          <w:ins w:id="488" w:author="Carlos Eduardo" w:date="2018-06-05T21:23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  <w:tblGridChange w:id="489">
          <w:tblGrid>
            <w:gridCol w:w="2831"/>
            <w:gridCol w:w="2831"/>
            <w:gridCol w:w="2832"/>
          </w:tblGrid>
        </w:tblGridChange>
      </w:tblGrid>
      <w:tr w:rsidR="00D95BB5" w:rsidRPr="005303FE" w14:paraId="059546DC" w14:textId="77777777" w:rsidTr="00DA0353">
        <w:trPr>
          <w:trHeight w:val="70"/>
          <w:ins w:id="490" w:author="Carlos Eduardo" w:date="2018-06-05T21:23:00Z"/>
        </w:trPr>
        <w:tc>
          <w:tcPr>
            <w:tcW w:w="2831" w:type="dxa"/>
            <w:vAlign w:val="center"/>
          </w:tcPr>
          <w:p w14:paraId="6D9830C6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91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92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</w:tcPr>
          <w:p w14:paraId="02941278" w14:textId="5EE774C5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493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94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TESTE-10</w:t>
              </w:r>
            </w:ins>
          </w:p>
        </w:tc>
      </w:tr>
      <w:tr w:rsidR="00D95BB5" w14:paraId="4ACF2A8C" w14:textId="77777777" w:rsidTr="00DA0353">
        <w:trPr>
          <w:ins w:id="495" w:author="Carlos Eduardo" w:date="2018-06-05T21:23:00Z"/>
        </w:trPr>
        <w:tc>
          <w:tcPr>
            <w:tcW w:w="2831" w:type="dxa"/>
            <w:vAlign w:val="center"/>
          </w:tcPr>
          <w:p w14:paraId="4ACC216B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496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497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</w:tcPr>
          <w:p w14:paraId="142AD8E3" w14:textId="7B987F8F" w:rsidR="00D95BB5" w:rsidRDefault="00F13A79" w:rsidP="00DA0353">
            <w:pPr>
              <w:shd w:val="clear" w:color="auto" w:fill="auto"/>
              <w:spacing w:line="240" w:lineRule="auto"/>
              <w:rPr>
                <w:ins w:id="498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499" w:author="Carlos Eduardo" w:date="2018-06-05T21:27:00Z">
              <w:r w:rsidRPr="00273CF5">
                <w:rPr>
                  <w:rFonts w:ascii="Times New Roman" w:hAnsi="Times New Roman" w:cs="Times New Roman"/>
                  <w:color w:val="000000"/>
                </w:rPr>
                <w:t>Cadastrar um evento com uma data inicial maior que a final</w:t>
              </w:r>
            </w:ins>
          </w:p>
        </w:tc>
      </w:tr>
      <w:tr w:rsidR="00D95BB5" w:rsidRPr="005303FE" w14:paraId="4127D6E2" w14:textId="77777777" w:rsidTr="00DA0353">
        <w:trPr>
          <w:ins w:id="500" w:author="Carlos Eduardo" w:date="2018-06-05T21:23:00Z"/>
        </w:trPr>
        <w:tc>
          <w:tcPr>
            <w:tcW w:w="2831" w:type="dxa"/>
            <w:vMerge w:val="restart"/>
            <w:vAlign w:val="center"/>
          </w:tcPr>
          <w:p w14:paraId="08A00B8A" w14:textId="77777777" w:rsidR="00D95BB5" w:rsidRPr="005303FE" w:rsidRDefault="00D95BB5" w:rsidP="00DA0353">
            <w:pPr>
              <w:shd w:val="clear" w:color="auto" w:fill="auto"/>
              <w:spacing w:line="240" w:lineRule="auto"/>
              <w:jc w:val="left"/>
              <w:rPr>
                <w:ins w:id="501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02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</w:tcPr>
          <w:p w14:paraId="7EE755F7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503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04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</w:tcPr>
          <w:p w14:paraId="0BD9E4B6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505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06" w:author="Carlos Eduardo" w:date="2018-06-05T21:23:00Z">
              <w:r w:rsidRPr="005303FE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D95BB5" w14:paraId="4A73A18C" w14:textId="77777777" w:rsidTr="00DA0353">
        <w:trPr>
          <w:ins w:id="507" w:author="Carlos Eduardo" w:date="2018-06-05T21:23:00Z"/>
        </w:trPr>
        <w:tc>
          <w:tcPr>
            <w:tcW w:w="2831" w:type="dxa"/>
            <w:vMerge/>
          </w:tcPr>
          <w:p w14:paraId="306B81DB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508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7617BA9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509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1D1D8B6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510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5BB5" w14:paraId="2C629FF3" w14:textId="77777777" w:rsidTr="00DA0353">
        <w:trPr>
          <w:ins w:id="511" w:author="Carlos Eduardo" w:date="2018-06-05T21:23:00Z"/>
        </w:trPr>
        <w:tc>
          <w:tcPr>
            <w:tcW w:w="2831" w:type="dxa"/>
            <w:vMerge/>
          </w:tcPr>
          <w:p w14:paraId="5109531F" w14:textId="77777777" w:rsidR="00D95BB5" w:rsidRPr="005303FE" w:rsidRDefault="00D95BB5" w:rsidP="00DA0353">
            <w:pPr>
              <w:shd w:val="clear" w:color="auto" w:fill="auto"/>
              <w:spacing w:line="240" w:lineRule="auto"/>
              <w:rPr>
                <w:ins w:id="512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DC6AF3D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513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A3DB556" w14:textId="77777777" w:rsidR="00D95BB5" w:rsidRDefault="00D95BB5" w:rsidP="00DA0353">
            <w:pPr>
              <w:shd w:val="clear" w:color="auto" w:fill="auto"/>
              <w:spacing w:line="240" w:lineRule="auto"/>
              <w:rPr>
                <w:ins w:id="514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5303FE" w14:paraId="79E043D4" w14:textId="77777777" w:rsidTr="00A00193">
        <w:trPr>
          <w:trHeight w:val="848"/>
          <w:ins w:id="515" w:author="Carlos Eduardo" w:date="2018-06-05T21:23:00Z"/>
        </w:trPr>
        <w:tc>
          <w:tcPr>
            <w:tcW w:w="2831" w:type="dxa"/>
            <w:vAlign w:val="center"/>
          </w:tcPr>
          <w:p w14:paraId="5E9F02EB" w14:textId="77777777" w:rsidR="00E2304C" w:rsidRPr="005303FE" w:rsidRDefault="00E2304C" w:rsidP="00DA0353">
            <w:pPr>
              <w:shd w:val="clear" w:color="auto" w:fill="auto"/>
              <w:spacing w:line="240" w:lineRule="auto"/>
              <w:jc w:val="left"/>
              <w:rPr>
                <w:ins w:id="516" w:author="Carlos Eduardo" w:date="2018-06-05T21:23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17" w:author="Carlos Eduardo" w:date="2018-06-05T21:23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4EED1F8D" w14:textId="4297BE3E" w:rsidR="00E2304C" w:rsidRPr="00E2304C" w:rsidRDefault="00E2304C" w:rsidP="00DA0353">
            <w:pPr>
              <w:shd w:val="clear" w:color="auto" w:fill="auto"/>
              <w:spacing w:line="240" w:lineRule="auto"/>
              <w:rPr>
                <w:ins w:id="518" w:author="Carlos Eduardo" w:date="2018-06-05T21:23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519" w:author="Carlos Eduardo" w:date="2018-06-05T21:42:00Z">
                  <w:rPr>
                    <w:ins w:id="520" w:author="Carlos Eduardo" w:date="2018-06-05T21:23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54A5897C" w14:textId="77777777" w:rsidR="00D95BB5" w:rsidRDefault="00D95BB5">
      <w:pPr>
        <w:pBdr>
          <w:top w:val="nil"/>
          <w:left w:val="nil"/>
          <w:bottom w:val="nil"/>
          <w:right w:val="nil"/>
          <w:between w:val="nil"/>
        </w:pBdr>
        <w:rPr>
          <w:ins w:id="521" w:author="Carlos Eduardo" w:date="2018-06-05T21:28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522" w:author="Unknown" w:date="2018-06-05T19:47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31"/>
        <w:gridCol w:w="2831"/>
        <w:gridCol w:w="2832"/>
        <w:tblGridChange w:id="523">
          <w:tblGrid>
            <w:gridCol w:w="2831"/>
            <w:gridCol w:w="2831"/>
            <w:gridCol w:w="2832"/>
          </w:tblGrid>
        </w:tblGridChange>
      </w:tblGrid>
      <w:tr w:rsidR="00F13A79" w:rsidRPr="00F13A79" w14:paraId="3AFB1DC3" w14:textId="77777777" w:rsidTr="00941308">
        <w:trPr>
          <w:trHeight w:val="70"/>
          <w:ins w:id="524" w:author="Carlos Eduardo" w:date="2018-06-05T21:28:00Z"/>
          <w:trPrChange w:id="525" w:author="Unknown" w:date="2018-06-05T19:47:00Z">
            <w:trPr>
              <w:trHeight w:val="70"/>
            </w:trPr>
          </w:trPrChange>
        </w:trPr>
        <w:tc>
          <w:tcPr>
            <w:tcW w:w="2831" w:type="dxa"/>
            <w:tcPrChange w:id="526" w:author="Unknown" w:date="2018-06-05T19:47:00Z">
              <w:tcPr>
                <w:tcW w:w="2831" w:type="dxa"/>
                <w:vAlign w:val="center"/>
              </w:tcPr>
            </w:tcPrChange>
          </w:tcPr>
          <w:p w14:paraId="35BC789D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527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28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  <w:tcPrChange w:id="529" w:author="Unknown" w:date="2018-06-05T19:47:00Z">
              <w:tcPr>
                <w:tcW w:w="5663" w:type="dxa"/>
                <w:gridSpan w:val="2"/>
              </w:tcPr>
            </w:tcPrChange>
          </w:tcPr>
          <w:p w14:paraId="1A6BF74E" w14:textId="47D70C56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30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31" w:author="Carlos Eduardo" w:date="2018-06-05T21:28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TESTE-11</w:t>
              </w:r>
            </w:ins>
          </w:p>
        </w:tc>
      </w:tr>
      <w:tr w:rsidR="00F13A79" w:rsidRPr="00F13A79" w14:paraId="246AF2D3" w14:textId="77777777" w:rsidTr="00941308">
        <w:trPr>
          <w:ins w:id="532" w:author="Carlos Eduardo" w:date="2018-06-05T21:28:00Z"/>
        </w:trPr>
        <w:tc>
          <w:tcPr>
            <w:tcW w:w="2831" w:type="dxa"/>
            <w:tcPrChange w:id="533" w:author="Unknown" w:date="2018-06-05T19:47:00Z">
              <w:tcPr>
                <w:tcW w:w="2831" w:type="dxa"/>
                <w:vAlign w:val="center"/>
              </w:tcPr>
            </w:tcPrChange>
          </w:tcPr>
          <w:p w14:paraId="4EB1A50B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534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35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  <w:tcPrChange w:id="536" w:author="Unknown" w:date="2018-06-05T19:47:00Z">
              <w:tcPr>
                <w:tcW w:w="5663" w:type="dxa"/>
                <w:gridSpan w:val="2"/>
              </w:tcPr>
            </w:tcPrChange>
          </w:tcPr>
          <w:p w14:paraId="101583B8" w14:textId="53AE01E4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37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538" w:author="Carlos Eduardo" w:date="2018-06-05T21:29:00Z">
              <w:r w:rsidRPr="002E7AE1">
                <w:rPr>
                  <w:rFonts w:ascii="Times New Roman" w:hAnsi="Times New Roman" w:cs="Times New Roman"/>
                  <w:color w:val="000000"/>
                </w:rPr>
                <w:t>Cadastrar um evento com somente com a data inicial</w:t>
              </w:r>
            </w:ins>
          </w:p>
        </w:tc>
      </w:tr>
      <w:tr w:rsidR="00F13A79" w:rsidRPr="00F13A79" w14:paraId="4C306F8B" w14:textId="77777777" w:rsidTr="00941308">
        <w:trPr>
          <w:ins w:id="539" w:author="Carlos Eduardo" w:date="2018-06-05T21:28:00Z"/>
        </w:trPr>
        <w:tc>
          <w:tcPr>
            <w:tcW w:w="2831" w:type="dxa"/>
            <w:vMerge w:val="restart"/>
            <w:tcPrChange w:id="540" w:author="Unknown" w:date="2018-06-05T19:47:00Z">
              <w:tcPr>
                <w:tcW w:w="2831" w:type="dxa"/>
                <w:vMerge w:val="restart"/>
                <w:vAlign w:val="center"/>
              </w:tcPr>
            </w:tcPrChange>
          </w:tcPr>
          <w:p w14:paraId="35F25F58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541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42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  <w:tcPrChange w:id="543" w:author="Unknown" w:date="2018-06-05T19:47:00Z">
              <w:tcPr>
                <w:tcW w:w="2831" w:type="dxa"/>
              </w:tcPr>
            </w:tcPrChange>
          </w:tcPr>
          <w:p w14:paraId="2E4092E1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44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45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  <w:tcPrChange w:id="546" w:author="Unknown" w:date="2018-06-05T19:47:00Z">
              <w:tcPr>
                <w:tcW w:w="2832" w:type="dxa"/>
              </w:tcPr>
            </w:tcPrChange>
          </w:tcPr>
          <w:p w14:paraId="7E4F8864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47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48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F13A79" w:rsidRPr="00F13A79" w14:paraId="3643251F" w14:textId="77777777" w:rsidTr="00DA0353">
        <w:trPr>
          <w:ins w:id="549" w:author="Carlos Eduardo" w:date="2018-06-05T21:28:00Z"/>
        </w:trPr>
        <w:tc>
          <w:tcPr>
            <w:tcW w:w="2831" w:type="dxa"/>
            <w:vMerge/>
          </w:tcPr>
          <w:p w14:paraId="79341437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50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DF87153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51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1F2053FF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52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3A79" w:rsidRPr="00F13A79" w14:paraId="3CD891E5" w14:textId="77777777" w:rsidTr="00DA0353">
        <w:trPr>
          <w:ins w:id="553" w:author="Carlos Eduardo" w:date="2018-06-05T21:28:00Z"/>
        </w:trPr>
        <w:tc>
          <w:tcPr>
            <w:tcW w:w="2831" w:type="dxa"/>
            <w:vMerge/>
          </w:tcPr>
          <w:p w14:paraId="48F3D4AD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54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D32D673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55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3259DF4E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56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F13A79" w14:paraId="03A1ABB0" w14:textId="77777777" w:rsidTr="00FD4273">
        <w:trPr>
          <w:trHeight w:val="848"/>
          <w:ins w:id="557" w:author="Carlos Eduardo" w:date="2018-06-05T21:28:00Z"/>
        </w:trPr>
        <w:tc>
          <w:tcPr>
            <w:tcW w:w="2831" w:type="dxa"/>
          </w:tcPr>
          <w:p w14:paraId="5B61E0DF" w14:textId="77777777" w:rsidR="00E2304C" w:rsidRPr="00F13A79" w:rsidRDefault="00E2304C" w:rsidP="00F13A79">
            <w:pPr>
              <w:shd w:val="clear" w:color="auto" w:fill="auto"/>
              <w:spacing w:line="240" w:lineRule="auto"/>
              <w:jc w:val="left"/>
              <w:rPr>
                <w:ins w:id="558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59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lastRenderedPageBreak/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7C91E240" w14:textId="4C701111" w:rsidR="00E2304C" w:rsidRPr="00E2304C" w:rsidRDefault="00E2304C" w:rsidP="00F13A79">
            <w:pPr>
              <w:shd w:val="clear" w:color="auto" w:fill="auto"/>
              <w:spacing w:line="240" w:lineRule="auto"/>
              <w:rPr>
                <w:ins w:id="560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561" w:author="Carlos Eduardo" w:date="2018-06-05T21:41:00Z">
                  <w:rPr>
                    <w:ins w:id="562" w:author="Carlos Eduardo" w:date="2018-06-05T21:28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246284B7" w14:textId="77777777" w:rsidR="00F13A79" w:rsidRDefault="00F13A79">
      <w:pPr>
        <w:pBdr>
          <w:top w:val="nil"/>
          <w:left w:val="nil"/>
          <w:bottom w:val="nil"/>
          <w:right w:val="nil"/>
          <w:between w:val="nil"/>
        </w:pBdr>
        <w:rPr>
          <w:ins w:id="563" w:author="Carlos Eduardo" w:date="2018-06-05T21:28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564" w:author="Unknown" w:date="2018-06-05T19:47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31"/>
        <w:gridCol w:w="2831"/>
        <w:gridCol w:w="2832"/>
        <w:tblGridChange w:id="565">
          <w:tblGrid>
            <w:gridCol w:w="2831"/>
            <w:gridCol w:w="2831"/>
            <w:gridCol w:w="2832"/>
          </w:tblGrid>
        </w:tblGridChange>
      </w:tblGrid>
      <w:tr w:rsidR="00F13A79" w:rsidRPr="00F13A79" w14:paraId="29D5C665" w14:textId="77777777" w:rsidTr="004B5E77">
        <w:trPr>
          <w:trHeight w:val="70"/>
          <w:ins w:id="566" w:author="Carlos Eduardo" w:date="2018-06-05T21:28:00Z"/>
          <w:trPrChange w:id="567" w:author="Unknown" w:date="2018-06-05T19:47:00Z">
            <w:trPr>
              <w:trHeight w:val="70"/>
            </w:trPr>
          </w:trPrChange>
        </w:trPr>
        <w:tc>
          <w:tcPr>
            <w:tcW w:w="2831" w:type="dxa"/>
            <w:tcPrChange w:id="568" w:author="Unknown" w:date="2018-06-05T19:47:00Z">
              <w:tcPr>
                <w:tcW w:w="2831" w:type="dxa"/>
                <w:vAlign w:val="center"/>
              </w:tcPr>
            </w:tcPrChange>
          </w:tcPr>
          <w:p w14:paraId="042AED2F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569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70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  <w:tcPrChange w:id="571" w:author="Unknown" w:date="2018-06-05T19:47:00Z">
              <w:tcPr>
                <w:tcW w:w="5663" w:type="dxa"/>
                <w:gridSpan w:val="2"/>
              </w:tcPr>
            </w:tcPrChange>
          </w:tcPr>
          <w:p w14:paraId="7DD9DBE4" w14:textId="2AFF50D8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72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73" w:author="Carlos Eduardo" w:date="2018-06-05T21:28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TESTE-12</w:t>
              </w:r>
            </w:ins>
          </w:p>
        </w:tc>
      </w:tr>
      <w:tr w:rsidR="00F13A79" w:rsidRPr="00F13A79" w14:paraId="7577CF36" w14:textId="77777777" w:rsidTr="004B5E77">
        <w:trPr>
          <w:ins w:id="574" w:author="Carlos Eduardo" w:date="2018-06-05T21:28:00Z"/>
        </w:trPr>
        <w:tc>
          <w:tcPr>
            <w:tcW w:w="2831" w:type="dxa"/>
            <w:tcPrChange w:id="575" w:author="Unknown" w:date="2018-06-05T19:47:00Z">
              <w:tcPr>
                <w:tcW w:w="2831" w:type="dxa"/>
                <w:vAlign w:val="center"/>
              </w:tcPr>
            </w:tcPrChange>
          </w:tcPr>
          <w:p w14:paraId="0928E13E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576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77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  <w:tcPrChange w:id="578" w:author="Unknown" w:date="2018-06-05T19:47:00Z">
              <w:tcPr>
                <w:tcW w:w="5663" w:type="dxa"/>
                <w:gridSpan w:val="2"/>
              </w:tcPr>
            </w:tcPrChange>
          </w:tcPr>
          <w:p w14:paraId="0055C51E" w14:textId="6464D34E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79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580" w:author="Carlos Eduardo" w:date="2018-06-05T21:30:00Z">
              <w:r w:rsidRPr="002E7AE1">
                <w:rPr>
                  <w:rFonts w:ascii="Times New Roman" w:hAnsi="Times New Roman" w:cs="Times New Roman"/>
                  <w:color w:val="000000"/>
                </w:rPr>
                <w:t>Cadastrar um evento sem nome</w:t>
              </w:r>
            </w:ins>
          </w:p>
        </w:tc>
      </w:tr>
      <w:tr w:rsidR="00F13A79" w:rsidRPr="00F13A79" w14:paraId="1ECAC762" w14:textId="77777777" w:rsidTr="004B5E77">
        <w:trPr>
          <w:ins w:id="581" w:author="Carlos Eduardo" w:date="2018-06-05T21:28:00Z"/>
        </w:trPr>
        <w:tc>
          <w:tcPr>
            <w:tcW w:w="2831" w:type="dxa"/>
            <w:vMerge w:val="restart"/>
            <w:tcPrChange w:id="582" w:author="Unknown" w:date="2018-06-05T19:47:00Z">
              <w:tcPr>
                <w:tcW w:w="2831" w:type="dxa"/>
                <w:vMerge w:val="restart"/>
                <w:vAlign w:val="center"/>
              </w:tcPr>
            </w:tcPrChange>
          </w:tcPr>
          <w:p w14:paraId="1055371E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583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84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  <w:tcPrChange w:id="585" w:author="Unknown" w:date="2018-06-05T19:47:00Z">
              <w:tcPr>
                <w:tcW w:w="2831" w:type="dxa"/>
              </w:tcPr>
            </w:tcPrChange>
          </w:tcPr>
          <w:p w14:paraId="30303C5C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86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87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  <w:tcPrChange w:id="588" w:author="Unknown" w:date="2018-06-05T19:47:00Z">
              <w:tcPr>
                <w:tcW w:w="2832" w:type="dxa"/>
              </w:tcPr>
            </w:tcPrChange>
          </w:tcPr>
          <w:p w14:paraId="458873AF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89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590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F13A79" w:rsidRPr="00F13A79" w14:paraId="407B9583" w14:textId="77777777" w:rsidTr="00DA0353">
        <w:trPr>
          <w:ins w:id="591" w:author="Carlos Eduardo" w:date="2018-06-05T21:28:00Z"/>
        </w:trPr>
        <w:tc>
          <w:tcPr>
            <w:tcW w:w="2831" w:type="dxa"/>
            <w:vMerge/>
          </w:tcPr>
          <w:p w14:paraId="644FC707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92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3933BDF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93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26CBC2B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94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3A79" w:rsidRPr="00F13A79" w14:paraId="0C959071" w14:textId="77777777" w:rsidTr="00DA0353">
        <w:trPr>
          <w:ins w:id="595" w:author="Carlos Eduardo" w:date="2018-06-05T21:28:00Z"/>
        </w:trPr>
        <w:tc>
          <w:tcPr>
            <w:tcW w:w="2831" w:type="dxa"/>
            <w:vMerge/>
          </w:tcPr>
          <w:p w14:paraId="60239EE6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96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193D55D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97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2F6D3BA2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598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F13A79" w14:paraId="3C273EE4" w14:textId="77777777" w:rsidTr="00E2304C">
        <w:trPr>
          <w:trHeight w:val="406"/>
          <w:ins w:id="599" w:author="Carlos Eduardo" w:date="2018-06-05T21:28:00Z"/>
          <w:trPrChange w:id="600" w:author="Carlos Eduardo" w:date="2018-06-05T21:39:00Z">
            <w:trPr>
              <w:trHeight w:val="848"/>
            </w:trPr>
          </w:trPrChange>
        </w:trPr>
        <w:tc>
          <w:tcPr>
            <w:tcW w:w="2831" w:type="dxa"/>
            <w:tcPrChange w:id="601" w:author="Carlos Eduardo" w:date="2018-06-05T21:39:00Z">
              <w:tcPr>
                <w:tcW w:w="2831" w:type="dxa"/>
              </w:tcPr>
            </w:tcPrChange>
          </w:tcPr>
          <w:p w14:paraId="60D309AD" w14:textId="77777777" w:rsidR="00E2304C" w:rsidRPr="00F13A79" w:rsidRDefault="00E2304C" w:rsidP="00F13A79">
            <w:pPr>
              <w:shd w:val="clear" w:color="auto" w:fill="auto"/>
              <w:spacing w:line="240" w:lineRule="auto"/>
              <w:jc w:val="left"/>
              <w:rPr>
                <w:ins w:id="602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03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  <w:tcPrChange w:id="604" w:author="Carlos Eduardo" w:date="2018-06-05T21:39:00Z">
              <w:tcPr>
                <w:tcW w:w="5663" w:type="dxa"/>
                <w:gridSpan w:val="2"/>
              </w:tcPr>
            </w:tcPrChange>
          </w:tcPr>
          <w:p w14:paraId="49397416" w14:textId="539F1C76" w:rsidR="00E2304C" w:rsidRPr="00E2304C" w:rsidRDefault="00E2304C" w:rsidP="00F13A79">
            <w:pPr>
              <w:shd w:val="clear" w:color="auto" w:fill="auto"/>
              <w:spacing w:line="240" w:lineRule="auto"/>
              <w:rPr>
                <w:ins w:id="605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606" w:author="Carlos Eduardo" w:date="2018-06-05T21:40:00Z">
                  <w:rPr>
                    <w:ins w:id="607" w:author="Carlos Eduardo" w:date="2018-06-05T21:28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617DF5D1" w14:textId="77777777" w:rsidR="00F13A79" w:rsidRDefault="00F13A79">
      <w:pPr>
        <w:pBdr>
          <w:top w:val="nil"/>
          <w:left w:val="nil"/>
          <w:bottom w:val="nil"/>
          <w:right w:val="nil"/>
          <w:between w:val="nil"/>
        </w:pBdr>
        <w:rPr>
          <w:ins w:id="608" w:author="Carlos Eduardo" w:date="2018-06-05T21:28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609" w:author="Unknown" w:date="2018-06-05T19:47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31"/>
        <w:gridCol w:w="2831"/>
        <w:gridCol w:w="2832"/>
        <w:tblGridChange w:id="610">
          <w:tblGrid>
            <w:gridCol w:w="2831"/>
            <w:gridCol w:w="2831"/>
            <w:gridCol w:w="2832"/>
          </w:tblGrid>
        </w:tblGridChange>
      </w:tblGrid>
      <w:tr w:rsidR="00F13A79" w:rsidRPr="00F13A79" w14:paraId="7AA3D555" w14:textId="77777777" w:rsidTr="002E7AE1">
        <w:trPr>
          <w:trHeight w:val="70"/>
          <w:ins w:id="611" w:author="Carlos Eduardo" w:date="2018-06-05T21:28:00Z"/>
          <w:trPrChange w:id="612" w:author="Unknown" w:date="2018-06-05T19:47:00Z">
            <w:trPr>
              <w:trHeight w:val="70"/>
            </w:trPr>
          </w:trPrChange>
        </w:trPr>
        <w:tc>
          <w:tcPr>
            <w:tcW w:w="2831" w:type="dxa"/>
            <w:tcPrChange w:id="613" w:author="Unknown" w:date="2018-06-05T19:47:00Z">
              <w:tcPr>
                <w:tcW w:w="2831" w:type="dxa"/>
                <w:vAlign w:val="center"/>
              </w:tcPr>
            </w:tcPrChange>
          </w:tcPr>
          <w:p w14:paraId="5D6C2073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614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15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  <w:tcPrChange w:id="616" w:author="Unknown" w:date="2018-06-05T19:47:00Z">
              <w:tcPr>
                <w:tcW w:w="5663" w:type="dxa"/>
                <w:gridSpan w:val="2"/>
              </w:tcPr>
            </w:tcPrChange>
          </w:tcPr>
          <w:p w14:paraId="1825BBD7" w14:textId="78B5BB13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17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18" w:author="Carlos Eduardo" w:date="2018-06-05T21:28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TESTE-13</w:t>
              </w:r>
            </w:ins>
          </w:p>
        </w:tc>
      </w:tr>
      <w:tr w:rsidR="00F13A79" w:rsidRPr="00F13A79" w14:paraId="7C15FA63" w14:textId="77777777" w:rsidTr="002E7AE1">
        <w:trPr>
          <w:ins w:id="619" w:author="Carlos Eduardo" w:date="2018-06-05T21:28:00Z"/>
        </w:trPr>
        <w:tc>
          <w:tcPr>
            <w:tcW w:w="2831" w:type="dxa"/>
            <w:tcPrChange w:id="620" w:author="Unknown" w:date="2018-06-05T19:47:00Z">
              <w:tcPr>
                <w:tcW w:w="2831" w:type="dxa"/>
                <w:vAlign w:val="center"/>
              </w:tcPr>
            </w:tcPrChange>
          </w:tcPr>
          <w:p w14:paraId="7A3C20DA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621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22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  <w:tcPrChange w:id="623" w:author="Unknown" w:date="2018-06-05T19:47:00Z">
              <w:tcPr>
                <w:tcW w:w="5663" w:type="dxa"/>
                <w:gridSpan w:val="2"/>
              </w:tcPr>
            </w:tcPrChange>
          </w:tcPr>
          <w:p w14:paraId="6FC53883" w14:textId="40434583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24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625" w:author="Carlos Eduardo" w:date="2018-06-05T21:30:00Z">
              <w:r w:rsidRPr="002E7AE1">
                <w:rPr>
                  <w:rFonts w:ascii="Times New Roman" w:hAnsi="Times New Roman" w:cs="Times New Roman"/>
                  <w:color w:val="000000"/>
                </w:rPr>
                <w:t>Cadastrar um evento sem descrição</w:t>
              </w:r>
            </w:ins>
          </w:p>
        </w:tc>
      </w:tr>
      <w:tr w:rsidR="00F13A79" w:rsidRPr="00F13A79" w14:paraId="13423F59" w14:textId="77777777" w:rsidTr="002E7AE1">
        <w:trPr>
          <w:ins w:id="626" w:author="Carlos Eduardo" w:date="2018-06-05T21:28:00Z"/>
        </w:trPr>
        <w:tc>
          <w:tcPr>
            <w:tcW w:w="2831" w:type="dxa"/>
            <w:vMerge w:val="restart"/>
            <w:tcPrChange w:id="627" w:author="Unknown" w:date="2018-06-05T19:47:00Z">
              <w:tcPr>
                <w:tcW w:w="2831" w:type="dxa"/>
                <w:vMerge w:val="restart"/>
                <w:vAlign w:val="center"/>
              </w:tcPr>
            </w:tcPrChange>
          </w:tcPr>
          <w:p w14:paraId="7233B175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628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29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  <w:tcPrChange w:id="630" w:author="Unknown" w:date="2018-06-05T19:47:00Z">
              <w:tcPr>
                <w:tcW w:w="2831" w:type="dxa"/>
              </w:tcPr>
            </w:tcPrChange>
          </w:tcPr>
          <w:p w14:paraId="442BBB55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31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32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  <w:tcPrChange w:id="633" w:author="Unknown" w:date="2018-06-05T19:47:00Z">
              <w:tcPr>
                <w:tcW w:w="2832" w:type="dxa"/>
              </w:tcPr>
            </w:tcPrChange>
          </w:tcPr>
          <w:p w14:paraId="5CBE8006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34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35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F13A79" w:rsidRPr="00F13A79" w14:paraId="40A50376" w14:textId="77777777" w:rsidTr="00DA0353">
        <w:trPr>
          <w:ins w:id="636" w:author="Carlos Eduardo" w:date="2018-06-05T21:28:00Z"/>
        </w:trPr>
        <w:tc>
          <w:tcPr>
            <w:tcW w:w="2831" w:type="dxa"/>
            <w:vMerge/>
          </w:tcPr>
          <w:p w14:paraId="6F84F2A6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37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5A5DC8C8" w14:textId="7D9B0A00" w:rsidR="00F13A79" w:rsidRPr="00F13A79" w:rsidRDefault="00DC3112" w:rsidP="00F13A79">
            <w:pPr>
              <w:shd w:val="clear" w:color="auto" w:fill="auto"/>
              <w:spacing w:line="240" w:lineRule="auto"/>
              <w:rPr>
                <w:ins w:id="638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639" w:author="Carlos Eduardo" w:date="2018-06-05T21:34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Descrição</w:t>
              </w:r>
            </w:ins>
          </w:p>
        </w:tc>
        <w:tc>
          <w:tcPr>
            <w:tcW w:w="2832" w:type="dxa"/>
          </w:tcPr>
          <w:p w14:paraId="5AEC91DF" w14:textId="4740D6A8" w:rsidR="00F13A79" w:rsidRPr="00F13A79" w:rsidRDefault="00DC3112" w:rsidP="00F13A79">
            <w:pPr>
              <w:shd w:val="clear" w:color="auto" w:fill="auto"/>
              <w:spacing w:line="240" w:lineRule="auto"/>
              <w:rPr>
                <w:ins w:id="640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641" w:author="Carlos Eduardo" w:date="2018-06-05T21:33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Null</w:t>
              </w:r>
            </w:ins>
          </w:p>
        </w:tc>
      </w:tr>
      <w:tr w:rsidR="00F13A79" w:rsidRPr="00F13A79" w14:paraId="72322B63" w14:textId="77777777" w:rsidTr="00DA0353">
        <w:trPr>
          <w:ins w:id="642" w:author="Carlos Eduardo" w:date="2018-06-05T21:28:00Z"/>
        </w:trPr>
        <w:tc>
          <w:tcPr>
            <w:tcW w:w="2831" w:type="dxa"/>
            <w:vMerge/>
          </w:tcPr>
          <w:p w14:paraId="15828B7A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43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C2D9758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44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C13E483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45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F13A79" w14:paraId="082E2AE9" w14:textId="77777777" w:rsidTr="00E2304C">
        <w:trPr>
          <w:trHeight w:val="410"/>
          <w:ins w:id="646" w:author="Carlos Eduardo" w:date="2018-06-05T21:28:00Z"/>
          <w:trPrChange w:id="647" w:author="Carlos Eduardo" w:date="2018-06-05T21:40:00Z">
            <w:trPr>
              <w:trHeight w:val="848"/>
            </w:trPr>
          </w:trPrChange>
        </w:trPr>
        <w:tc>
          <w:tcPr>
            <w:tcW w:w="2831" w:type="dxa"/>
            <w:tcPrChange w:id="648" w:author="Carlos Eduardo" w:date="2018-06-05T21:40:00Z">
              <w:tcPr>
                <w:tcW w:w="2831" w:type="dxa"/>
              </w:tcPr>
            </w:tcPrChange>
          </w:tcPr>
          <w:p w14:paraId="09B75ED8" w14:textId="77777777" w:rsidR="00E2304C" w:rsidRPr="00F13A79" w:rsidRDefault="00E2304C" w:rsidP="00F13A79">
            <w:pPr>
              <w:shd w:val="clear" w:color="auto" w:fill="auto"/>
              <w:spacing w:line="240" w:lineRule="auto"/>
              <w:jc w:val="left"/>
              <w:rPr>
                <w:ins w:id="649" w:author="Carlos Eduardo" w:date="2018-06-05T21:28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50" w:author="Carlos Eduardo" w:date="2018-06-05T21:28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  <w:tcPrChange w:id="651" w:author="Carlos Eduardo" w:date="2018-06-05T21:40:00Z">
              <w:tcPr>
                <w:tcW w:w="5663" w:type="dxa"/>
                <w:gridSpan w:val="2"/>
              </w:tcPr>
            </w:tcPrChange>
          </w:tcPr>
          <w:p w14:paraId="4C80E717" w14:textId="1E2383B4" w:rsidR="00E2304C" w:rsidRPr="00E2304C" w:rsidRDefault="00E2304C" w:rsidP="00E2304C">
            <w:pPr>
              <w:shd w:val="clear" w:color="auto" w:fill="auto"/>
              <w:spacing w:line="240" w:lineRule="auto"/>
              <w:rPr>
                <w:ins w:id="652" w:author="Carlos Eduardo" w:date="2018-06-05T21:28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653" w:author="Carlos Eduardo" w:date="2018-06-05T21:40:00Z">
                  <w:rPr>
                    <w:ins w:id="654" w:author="Carlos Eduardo" w:date="2018-06-05T21:28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  <w:pPrChange w:id="655" w:author="Carlos Eduardo" w:date="2018-06-05T21:40:00Z">
                <w:pPr>
                  <w:shd w:val="clear" w:color="auto" w:fill="auto"/>
                  <w:spacing w:line="240" w:lineRule="auto"/>
                </w:pPr>
              </w:pPrChange>
            </w:pPr>
            <w:ins w:id="656" w:author="Carlos Eduardo" w:date="2018-06-05T21:40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 xml:space="preserve">Mostrar mensagem informativa “Evento sem </w:t>
              </w:r>
            </w:ins>
            <w:ins w:id="657" w:author="Carlos Eduardo" w:date="2018-06-05T21:41:00Z">
              <w: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descrição. ”</w:t>
              </w:r>
            </w:ins>
          </w:p>
        </w:tc>
      </w:tr>
    </w:tbl>
    <w:p w14:paraId="777CC214" w14:textId="77777777" w:rsidR="00F13A79" w:rsidRDefault="00F13A79">
      <w:pPr>
        <w:pBdr>
          <w:top w:val="nil"/>
          <w:left w:val="nil"/>
          <w:bottom w:val="nil"/>
          <w:right w:val="nil"/>
          <w:between w:val="nil"/>
        </w:pBdr>
        <w:rPr>
          <w:ins w:id="658" w:author="Carlos Eduardo" w:date="2018-06-05T21:30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659" w:author="Unknown" w:date="2018-06-05T19:47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31"/>
        <w:gridCol w:w="2831"/>
        <w:gridCol w:w="2832"/>
        <w:tblGridChange w:id="660">
          <w:tblGrid>
            <w:gridCol w:w="2831"/>
            <w:gridCol w:w="2831"/>
            <w:gridCol w:w="2832"/>
          </w:tblGrid>
        </w:tblGridChange>
      </w:tblGrid>
      <w:tr w:rsidR="00F13A79" w:rsidRPr="00F13A79" w14:paraId="6561657E" w14:textId="77777777" w:rsidTr="0006540A">
        <w:trPr>
          <w:trHeight w:val="70"/>
          <w:ins w:id="661" w:author="Carlos Eduardo" w:date="2018-06-05T21:30:00Z"/>
          <w:trPrChange w:id="662" w:author="Unknown" w:date="2018-06-05T19:47:00Z">
            <w:trPr>
              <w:trHeight w:val="70"/>
            </w:trPr>
          </w:trPrChange>
        </w:trPr>
        <w:tc>
          <w:tcPr>
            <w:tcW w:w="2831" w:type="dxa"/>
            <w:tcPrChange w:id="663" w:author="Unknown" w:date="2018-06-05T19:47:00Z">
              <w:tcPr>
                <w:tcW w:w="2831" w:type="dxa"/>
                <w:vAlign w:val="center"/>
              </w:tcPr>
            </w:tcPrChange>
          </w:tcPr>
          <w:p w14:paraId="0579E5C5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664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65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  <w:tcPrChange w:id="666" w:author="Unknown" w:date="2018-06-05T19:47:00Z">
              <w:tcPr>
                <w:tcW w:w="5663" w:type="dxa"/>
                <w:gridSpan w:val="2"/>
              </w:tcPr>
            </w:tcPrChange>
          </w:tcPr>
          <w:p w14:paraId="307075BB" w14:textId="6036EC39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67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68" w:author="Carlos Eduardo" w:date="2018-06-05T21:30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TESTE-14</w:t>
              </w:r>
            </w:ins>
          </w:p>
        </w:tc>
      </w:tr>
      <w:tr w:rsidR="00F13A79" w:rsidRPr="00F13A79" w14:paraId="3FA88C3E" w14:textId="77777777" w:rsidTr="0006540A">
        <w:trPr>
          <w:ins w:id="669" w:author="Carlos Eduardo" w:date="2018-06-05T21:30:00Z"/>
        </w:trPr>
        <w:tc>
          <w:tcPr>
            <w:tcW w:w="2831" w:type="dxa"/>
            <w:tcPrChange w:id="670" w:author="Unknown" w:date="2018-06-05T19:47:00Z">
              <w:tcPr>
                <w:tcW w:w="2831" w:type="dxa"/>
                <w:vAlign w:val="center"/>
              </w:tcPr>
            </w:tcPrChange>
          </w:tcPr>
          <w:p w14:paraId="647F7574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671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72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  <w:tcPrChange w:id="673" w:author="Unknown" w:date="2018-06-05T19:47:00Z">
              <w:tcPr>
                <w:tcW w:w="5663" w:type="dxa"/>
                <w:gridSpan w:val="2"/>
              </w:tcPr>
            </w:tcPrChange>
          </w:tcPr>
          <w:p w14:paraId="08C9C573" w14:textId="4E25411B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74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rPrChange w:id="675" w:author="Carlos Eduardo" w:date="2018-06-05T21:31:00Z">
                  <w:rPr>
                    <w:ins w:id="676" w:author="Carlos Eduardo" w:date="2018-06-05T21:30:00Z"/>
                    <w:rFonts w:ascii="Times New Roman" w:eastAsia="Times New Roman" w:hAnsi="Times New Roman" w:cs="Times New Roman"/>
                    <w:color w:val="000000"/>
                    <w:sz w:val="24"/>
                    <w:szCs w:val="24"/>
                  </w:rPr>
                </w:rPrChange>
              </w:rPr>
            </w:pPr>
            <w:ins w:id="677" w:author="Carlos Eduardo" w:date="2018-06-05T21:31:00Z">
              <w:r w:rsidRPr="00FC7A7C">
                <w:rPr>
                  <w:rFonts w:ascii="Times New Roman" w:hAnsi="Times New Roman" w:cs="Times New Roman"/>
                  <w:color w:val="000000"/>
                </w:rPr>
                <w:t>Cadastrar um evento sem selecionar um curso</w:t>
              </w:r>
            </w:ins>
          </w:p>
        </w:tc>
      </w:tr>
      <w:tr w:rsidR="00F13A79" w:rsidRPr="00F13A79" w14:paraId="49A5C5CE" w14:textId="77777777" w:rsidTr="0006540A">
        <w:trPr>
          <w:ins w:id="678" w:author="Carlos Eduardo" w:date="2018-06-05T21:30:00Z"/>
        </w:trPr>
        <w:tc>
          <w:tcPr>
            <w:tcW w:w="2831" w:type="dxa"/>
            <w:vMerge w:val="restart"/>
            <w:tcPrChange w:id="679" w:author="Unknown" w:date="2018-06-05T19:47:00Z">
              <w:tcPr>
                <w:tcW w:w="2831" w:type="dxa"/>
                <w:vMerge w:val="restart"/>
                <w:vAlign w:val="center"/>
              </w:tcPr>
            </w:tcPrChange>
          </w:tcPr>
          <w:p w14:paraId="4018FA98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680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81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  <w:tcPrChange w:id="682" w:author="Unknown" w:date="2018-06-05T19:47:00Z">
              <w:tcPr>
                <w:tcW w:w="2831" w:type="dxa"/>
              </w:tcPr>
            </w:tcPrChange>
          </w:tcPr>
          <w:p w14:paraId="19526B6B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83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84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  <w:tcPrChange w:id="685" w:author="Unknown" w:date="2018-06-05T19:47:00Z">
              <w:tcPr>
                <w:tcW w:w="2832" w:type="dxa"/>
              </w:tcPr>
            </w:tcPrChange>
          </w:tcPr>
          <w:p w14:paraId="09EFA551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86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87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F13A79" w:rsidRPr="00F13A79" w14:paraId="52E5C4D3" w14:textId="77777777" w:rsidTr="00DA0353">
        <w:trPr>
          <w:ins w:id="688" w:author="Carlos Eduardo" w:date="2018-06-05T21:30:00Z"/>
        </w:trPr>
        <w:tc>
          <w:tcPr>
            <w:tcW w:w="2831" w:type="dxa"/>
            <w:vMerge/>
          </w:tcPr>
          <w:p w14:paraId="77A23E35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89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639774F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90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05A2D583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91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3A79" w:rsidRPr="00F13A79" w14:paraId="36848545" w14:textId="77777777" w:rsidTr="00DA0353">
        <w:trPr>
          <w:ins w:id="692" w:author="Carlos Eduardo" w:date="2018-06-05T21:30:00Z"/>
        </w:trPr>
        <w:tc>
          <w:tcPr>
            <w:tcW w:w="2831" w:type="dxa"/>
            <w:vMerge/>
          </w:tcPr>
          <w:p w14:paraId="53BCC25F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93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0B7989B0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94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0A3C9E0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695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F13A79" w14:paraId="7C867349" w14:textId="77777777" w:rsidTr="00D82DBF">
        <w:trPr>
          <w:trHeight w:val="848"/>
          <w:ins w:id="696" w:author="Carlos Eduardo" w:date="2018-06-05T21:30:00Z"/>
        </w:trPr>
        <w:tc>
          <w:tcPr>
            <w:tcW w:w="2831" w:type="dxa"/>
          </w:tcPr>
          <w:p w14:paraId="14F97B51" w14:textId="77777777" w:rsidR="00E2304C" w:rsidRPr="00F13A79" w:rsidRDefault="00E2304C" w:rsidP="00F13A79">
            <w:pPr>
              <w:shd w:val="clear" w:color="auto" w:fill="auto"/>
              <w:spacing w:line="240" w:lineRule="auto"/>
              <w:jc w:val="left"/>
              <w:rPr>
                <w:ins w:id="697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698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0E876DA8" w14:textId="53804C2F" w:rsidR="00E2304C" w:rsidRPr="00E2304C" w:rsidRDefault="00E2304C" w:rsidP="00F13A79">
            <w:pPr>
              <w:shd w:val="clear" w:color="auto" w:fill="auto"/>
              <w:spacing w:line="240" w:lineRule="auto"/>
              <w:rPr>
                <w:ins w:id="699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700" w:author="Carlos Eduardo" w:date="2018-06-05T21:41:00Z">
                  <w:rPr>
                    <w:ins w:id="701" w:author="Carlos Eduardo" w:date="2018-06-05T21:30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6FCE82FC" w14:textId="77777777" w:rsidR="00F13A79" w:rsidRDefault="00F13A79">
      <w:pPr>
        <w:pBdr>
          <w:top w:val="nil"/>
          <w:left w:val="nil"/>
          <w:bottom w:val="nil"/>
          <w:right w:val="nil"/>
          <w:between w:val="nil"/>
        </w:pBdr>
        <w:rPr>
          <w:ins w:id="702" w:author="Carlos Eduardo" w:date="2018-06-05T21:30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703" w:author="Unknown" w:date="2018-06-05T19:47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831"/>
        <w:gridCol w:w="2831"/>
        <w:gridCol w:w="2832"/>
        <w:tblGridChange w:id="704">
          <w:tblGrid>
            <w:gridCol w:w="2831"/>
            <w:gridCol w:w="2831"/>
            <w:gridCol w:w="2832"/>
          </w:tblGrid>
        </w:tblGridChange>
      </w:tblGrid>
      <w:tr w:rsidR="00F13A79" w:rsidRPr="00F13A79" w14:paraId="08766715" w14:textId="77777777" w:rsidTr="00FC7A7C">
        <w:trPr>
          <w:trHeight w:val="70"/>
          <w:ins w:id="705" w:author="Carlos Eduardo" w:date="2018-06-05T21:30:00Z"/>
          <w:trPrChange w:id="706" w:author="Unknown" w:date="2018-06-05T19:47:00Z">
            <w:trPr>
              <w:trHeight w:val="70"/>
            </w:trPr>
          </w:trPrChange>
        </w:trPr>
        <w:tc>
          <w:tcPr>
            <w:tcW w:w="2831" w:type="dxa"/>
            <w:tcPrChange w:id="707" w:author="Unknown" w:date="2018-06-05T19:47:00Z">
              <w:tcPr>
                <w:tcW w:w="2831" w:type="dxa"/>
                <w:vAlign w:val="center"/>
              </w:tcPr>
            </w:tcPrChange>
          </w:tcPr>
          <w:p w14:paraId="5E6FB99D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708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709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Identificação</w:t>
              </w:r>
            </w:ins>
          </w:p>
        </w:tc>
        <w:tc>
          <w:tcPr>
            <w:tcW w:w="5663" w:type="dxa"/>
            <w:gridSpan w:val="2"/>
            <w:tcPrChange w:id="710" w:author="Unknown" w:date="2018-06-05T19:47:00Z">
              <w:tcPr>
                <w:tcW w:w="5663" w:type="dxa"/>
                <w:gridSpan w:val="2"/>
              </w:tcPr>
            </w:tcPrChange>
          </w:tcPr>
          <w:p w14:paraId="7F30A6A8" w14:textId="7ADBD753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11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712" w:author="Carlos Eduardo" w:date="2018-06-05T21:30:00Z">
              <w:r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TESTE-15</w:t>
              </w:r>
            </w:ins>
          </w:p>
        </w:tc>
      </w:tr>
      <w:tr w:rsidR="00F13A79" w:rsidRPr="00F13A79" w14:paraId="58951102" w14:textId="77777777" w:rsidTr="00FC7A7C">
        <w:trPr>
          <w:ins w:id="713" w:author="Carlos Eduardo" w:date="2018-06-05T21:30:00Z"/>
        </w:trPr>
        <w:tc>
          <w:tcPr>
            <w:tcW w:w="2831" w:type="dxa"/>
            <w:tcPrChange w:id="714" w:author="Unknown" w:date="2018-06-05T19:47:00Z">
              <w:tcPr>
                <w:tcW w:w="2831" w:type="dxa"/>
                <w:vAlign w:val="center"/>
              </w:tcPr>
            </w:tcPrChange>
          </w:tcPr>
          <w:p w14:paraId="415D4168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715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716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Itens a testar</w:t>
              </w:r>
            </w:ins>
          </w:p>
        </w:tc>
        <w:tc>
          <w:tcPr>
            <w:tcW w:w="5663" w:type="dxa"/>
            <w:gridSpan w:val="2"/>
            <w:tcPrChange w:id="717" w:author="Unknown" w:date="2018-06-05T19:47:00Z">
              <w:tcPr>
                <w:tcW w:w="5663" w:type="dxa"/>
                <w:gridSpan w:val="2"/>
              </w:tcPr>
            </w:tcPrChange>
          </w:tcPr>
          <w:p w14:paraId="31A31623" w14:textId="362FC13B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18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ins w:id="719" w:author="Carlos Eduardo" w:date="2018-06-05T21:31:00Z">
              <w:r w:rsidRPr="00FC7A7C">
                <w:rPr>
                  <w:rFonts w:ascii="Times New Roman" w:hAnsi="Times New Roman" w:cs="Times New Roman"/>
                  <w:color w:val="000000"/>
                </w:rPr>
                <w:t>Cadastrar um evento sem selecionar um tipo de evento</w:t>
              </w:r>
            </w:ins>
          </w:p>
        </w:tc>
      </w:tr>
      <w:tr w:rsidR="00F13A79" w:rsidRPr="00F13A79" w14:paraId="6C609952" w14:textId="77777777" w:rsidTr="00FC7A7C">
        <w:trPr>
          <w:ins w:id="720" w:author="Carlos Eduardo" w:date="2018-06-05T21:30:00Z"/>
        </w:trPr>
        <w:tc>
          <w:tcPr>
            <w:tcW w:w="2831" w:type="dxa"/>
            <w:vMerge w:val="restart"/>
            <w:tcPrChange w:id="721" w:author="Unknown" w:date="2018-06-05T19:47:00Z">
              <w:tcPr>
                <w:tcW w:w="2831" w:type="dxa"/>
                <w:vMerge w:val="restart"/>
                <w:vAlign w:val="center"/>
              </w:tcPr>
            </w:tcPrChange>
          </w:tcPr>
          <w:p w14:paraId="69BA60D3" w14:textId="77777777" w:rsidR="00F13A79" w:rsidRPr="00F13A79" w:rsidRDefault="00F13A79" w:rsidP="00F13A79">
            <w:pPr>
              <w:shd w:val="clear" w:color="auto" w:fill="auto"/>
              <w:spacing w:line="240" w:lineRule="auto"/>
              <w:jc w:val="left"/>
              <w:rPr>
                <w:ins w:id="722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723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Entradas</w:t>
              </w:r>
            </w:ins>
          </w:p>
        </w:tc>
        <w:tc>
          <w:tcPr>
            <w:tcW w:w="2831" w:type="dxa"/>
            <w:tcPrChange w:id="724" w:author="Unknown" w:date="2018-06-05T19:47:00Z">
              <w:tcPr>
                <w:tcW w:w="2831" w:type="dxa"/>
              </w:tcPr>
            </w:tcPrChange>
          </w:tcPr>
          <w:p w14:paraId="2E217C75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25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726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Campos</w:t>
              </w:r>
            </w:ins>
          </w:p>
        </w:tc>
        <w:tc>
          <w:tcPr>
            <w:tcW w:w="2832" w:type="dxa"/>
            <w:tcPrChange w:id="727" w:author="Unknown" w:date="2018-06-05T19:47:00Z">
              <w:tcPr>
                <w:tcW w:w="2832" w:type="dxa"/>
              </w:tcPr>
            </w:tcPrChange>
          </w:tcPr>
          <w:p w14:paraId="55B06D5E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28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729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Valor</w:t>
              </w:r>
            </w:ins>
          </w:p>
        </w:tc>
      </w:tr>
      <w:tr w:rsidR="00F13A79" w:rsidRPr="00F13A79" w14:paraId="6D5956B0" w14:textId="77777777" w:rsidTr="00DA0353">
        <w:trPr>
          <w:ins w:id="730" w:author="Carlos Eduardo" w:date="2018-06-05T21:30:00Z"/>
        </w:trPr>
        <w:tc>
          <w:tcPr>
            <w:tcW w:w="2831" w:type="dxa"/>
            <w:vMerge/>
          </w:tcPr>
          <w:p w14:paraId="50E6C763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31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07C10AF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32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298DCBE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33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3A79" w:rsidRPr="00F13A79" w14:paraId="7DF9CD8E" w14:textId="77777777" w:rsidTr="00DA0353">
        <w:trPr>
          <w:ins w:id="734" w:author="Carlos Eduardo" w:date="2018-06-05T21:30:00Z"/>
        </w:trPr>
        <w:tc>
          <w:tcPr>
            <w:tcW w:w="2831" w:type="dxa"/>
            <w:vMerge/>
          </w:tcPr>
          <w:p w14:paraId="175F8CE9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35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831" w:type="dxa"/>
          </w:tcPr>
          <w:p w14:paraId="47AD7A92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36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2" w:type="dxa"/>
          </w:tcPr>
          <w:p w14:paraId="65440828" w14:textId="77777777" w:rsidR="00F13A79" w:rsidRPr="00F13A79" w:rsidRDefault="00F13A79" w:rsidP="00F13A79">
            <w:pPr>
              <w:shd w:val="clear" w:color="auto" w:fill="auto"/>
              <w:spacing w:line="240" w:lineRule="auto"/>
              <w:rPr>
                <w:ins w:id="737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2304C" w:rsidRPr="00F13A79" w14:paraId="042459DB" w14:textId="77777777" w:rsidTr="00A13555">
        <w:trPr>
          <w:trHeight w:val="848"/>
          <w:ins w:id="738" w:author="Carlos Eduardo" w:date="2018-06-05T21:30:00Z"/>
        </w:trPr>
        <w:tc>
          <w:tcPr>
            <w:tcW w:w="2831" w:type="dxa"/>
          </w:tcPr>
          <w:p w14:paraId="734FB76B" w14:textId="77777777" w:rsidR="00E2304C" w:rsidRPr="00F13A79" w:rsidRDefault="00E2304C" w:rsidP="00F13A79">
            <w:pPr>
              <w:shd w:val="clear" w:color="auto" w:fill="auto"/>
              <w:spacing w:line="240" w:lineRule="auto"/>
              <w:jc w:val="left"/>
              <w:rPr>
                <w:ins w:id="739" w:author="Carlos Eduardo" w:date="2018-06-05T21:30:00Z"/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ins w:id="740" w:author="Carlos Eduardo" w:date="2018-06-05T21:30:00Z">
              <w:r w:rsidRPr="00F13A79">
                <w:rPr>
                  <w:rFonts w:ascii="Times New Roman" w:eastAsia="Times New Roman" w:hAnsi="Times New Roman" w:cs="Times New Roman"/>
                  <w:b/>
                  <w:color w:val="000000"/>
                  <w:sz w:val="24"/>
                  <w:szCs w:val="24"/>
                </w:rPr>
                <w:t>Saídas Esperadas</w:t>
              </w:r>
            </w:ins>
          </w:p>
        </w:tc>
        <w:tc>
          <w:tcPr>
            <w:tcW w:w="5663" w:type="dxa"/>
            <w:gridSpan w:val="2"/>
          </w:tcPr>
          <w:p w14:paraId="312218F6" w14:textId="3F797F4E" w:rsidR="00E2304C" w:rsidRPr="00E2304C" w:rsidRDefault="00E2304C" w:rsidP="00F13A79">
            <w:pPr>
              <w:shd w:val="clear" w:color="auto" w:fill="auto"/>
              <w:spacing w:line="240" w:lineRule="auto"/>
              <w:rPr>
                <w:ins w:id="741" w:author="Carlos Eduardo" w:date="2018-06-05T21:30:00Z"/>
                <w:rFonts w:ascii="Times New Roman" w:eastAsia="Times New Roman" w:hAnsi="Times New Roman" w:cs="Times New Roman"/>
                <w:color w:val="000000"/>
                <w:sz w:val="24"/>
                <w:szCs w:val="24"/>
                <w:rPrChange w:id="742" w:author="Carlos Eduardo" w:date="2018-06-05T21:41:00Z">
                  <w:rPr>
                    <w:ins w:id="743" w:author="Carlos Eduardo" w:date="2018-06-05T21:30:00Z"/>
                    <w:rFonts w:ascii="Times New Roman" w:eastAsia="Times New Roman" w:hAnsi="Times New Roman" w:cs="Times New Roman"/>
                    <w:b/>
                    <w:color w:val="000000"/>
                    <w:sz w:val="24"/>
                    <w:szCs w:val="24"/>
                  </w:rPr>
                </w:rPrChange>
              </w:rPr>
            </w:pPr>
          </w:p>
        </w:tc>
      </w:tr>
    </w:tbl>
    <w:p w14:paraId="7CD1B57F" w14:textId="31FCB141" w:rsidR="00D95BB5" w:rsidDel="00F13A79" w:rsidRDefault="00D95BB5">
      <w:pPr>
        <w:pBdr>
          <w:top w:val="nil"/>
          <w:left w:val="nil"/>
          <w:bottom w:val="nil"/>
          <w:right w:val="nil"/>
          <w:between w:val="nil"/>
        </w:pBdr>
        <w:rPr>
          <w:del w:id="744" w:author="Carlos Eduardo" w:date="2018-06-05T21:31:00Z"/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96071B" w14:textId="0B27FA07" w:rsidR="00CA598B" w:rsidDel="00ED3BF4" w:rsidRDefault="00CA598B" w:rsidP="006363B2">
      <w:pPr>
        <w:pBdr>
          <w:top w:val="nil"/>
          <w:left w:val="nil"/>
          <w:bottom w:val="nil"/>
          <w:right w:val="nil"/>
          <w:between w:val="nil"/>
        </w:pBdr>
        <w:rPr>
          <w:del w:id="745" w:author="Carlos Eduardo" w:date="2018-06-05T19:42:00Z"/>
          <w:color w:val="000000"/>
        </w:rPr>
      </w:pPr>
    </w:p>
    <w:p w14:paraId="6829156E" w14:textId="17AF8296" w:rsidR="00ED3BF4" w:rsidDel="00ED3BF4" w:rsidRDefault="00ED3BF4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del w:id="746" w:author="Carlos Eduardo" w:date="2018-06-05T19:42:00Z"/>
          <w:color w:val="000000"/>
        </w:rPr>
      </w:pPr>
    </w:p>
    <w:tbl>
      <w:tblPr>
        <w:tblStyle w:val="Tabelacomgrade"/>
        <w:tblW w:w="8494" w:type="dxa"/>
        <w:tblLayout w:type="fixed"/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764AE8" w:rsidRPr="00764AE8" w:rsidDel="00F13A79" w14:paraId="6D7582A1" w14:textId="64523512" w:rsidTr="00764AE8">
        <w:trPr>
          <w:trHeight w:val="560"/>
          <w:del w:id="747" w:author="Carlos Eduardo" w:date="2018-06-05T21:31:00Z"/>
        </w:trPr>
        <w:tc>
          <w:tcPr>
            <w:tcW w:w="2831" w:type="dxa"/>
          </w:tcPr>
          <w:p w14:paraId="550C2D27" w14:textId="27E57DEE" w:rsidR="00094F0A" w:rsidRPr="00175EEB" w:rsidDel="00F13A79" w:rsidRDefault="00647516" w:rsidP="00ED3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del w:id="748" w:author="Carlos Eduardo" w:date="2018-06-05T21:31:00Z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pPrChange w:id="749" w:author="Carlos Eduardo" w:date="2018-06-05T19:42:00Z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</w:pPr>
              </w:pPrChange>
            </w:pPr>
            <w:del w:id="750" w:author="Carlos Eduardo" w:date="2018-06-05T21:31:00Z">
              <w:r w:rsidRPr="00175EEB" w:rsidDel="00F13A7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delText>Tipo de teste</w:delText>
              </w:r>
            </w:del>
          </w:p>
        </w:tc>
        <w:tc>
          <w:tcPr>
            <w:tcW w:w="2831" w:type="dxa"/>
          </w:tcPr>
          <w:p w14:paraId="4F2D259B" w14:textId="2F16BF32" w:rsidR="00094F0A" w:rsidRPr="00175EEB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del w:id="751" w:author="Carlos Eduardo" w:date="2018-06-05T21:31:00Z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del w:id="752" w:author="Carlos Eduardo" w:date="2018-06-05T21:31:00Z">
              <w:r w:rsidRPr="00175EEB" w:rsidDel="00F13A7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delText>Descrição do teste</w:delText>
              </w:r>
            </w:del>
          </w:p>
        </w:tc>
        <w:tc>
          <w:tcPr>
            <w:tcW w:w="2832" w:type="dxa"/>
          </w:tcPr>
          <w:p w14:paraId="12088F7E" w14:textId="28D73D2A" w:rsidR="00094F0A" w:rsidRPr="00175EEB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del w:id="753" w:author="Carlos Eduardo" w:date="2018-06-05T21:31:00Z"/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del w:id="754" w:author="Carlos Eduardo" w:date="2018-06-05T21:31:00Z">
              <w:r w:rsidRPr="00175EEB" w:rsidDel="00F13A79">
                <w:rPr>
                  <w:rFonts w:ascii="Times New Roman" w:hAnsi="Times New Roman" w:cs="Times New Roman"/>
                  <w:b/>
                  <w:color w:val="000000" w:themeColor="text1"/>
                  <w:sz w:val="24"/>
                  <w:szCs w:val="24"/>
                </w:rPr>
                <w:delText>Saída esperada do teste</w:delText>
              </w:r>
            </w:del>
          </w:p>
        </w:tc>
      </w:tr>
      <w:tr w:rsidR="00094F0A" w:rsidRPr="00764AE8" w:rsidDel="00F13A79" w14:paraId="6C419C29" w14:textId="19D6B025" w:rsidTr="00764AE8">
        <w:trPr>
          <w:del w:id="755" w:author="Carlos Eduardo" w:date="2018-06-05T21:31:00Z"/>
        </w:trPr>
        <w:tc>
          <w:tcPr>
            <w:tcW w:w="2831" w:type="dxa"/>
          </w:tcPr>
          <w:p w14:paraId="50213A9F" w14:textId="3FE52C06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56" w:author="Carlos Eduardo" w:date="2018-06-05T21:3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57" w:author="Carlos Eduardo" w:date="2018-06-05T21:31:00Z">
              <w:r w:rsidRPr="00A7429C" w:rsidDel="00F13A79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 xml:space="preserve">Unitário </w:delText>
              </w:r>
            </w:del>
          </w:p>
        </w:tc>
        <w:tc>
          <w:tcPr>
            <w:tcW w:w="2831" w:type="dxa"/>
          </w:tcPr>
          <w:p w14:paraId="25D2C167" w14:textId="26B922DE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58" w:author="Carlos Eduardo" w:date="2018-06-05T21:3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59" w:author="Carlos Eduardo" w:date="2018-06-05T21:31:00Z">
              <w:r w:rsidRPr="00A7429C" w:rsidDel="00F13A7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Login válido</w:delText>
              </w:r>
            </w:del>
          </w:p>
        </w:tc>
        <w:tc>
          <w:tcPr>
            <w:tcW w:w="2832" w:type="dxa"/>
          </w:tcPr>
          <w:p w14:paraId="21524584" w14:textId="413B4519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60" w:author="Carlos Eduardo" w:date="2018-06-05T21:3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61" w:author="Carlos Eduardo" w:date="2018-06-05T21:31:00Z">
              <w:r w:rsidRPr="00A7429C" w:rsidDel="00F13A7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Acesso à tela inicial</w:delText>
              </w:r>
            </w:del>
          </w:p>
        </w:tc>
      </w:tr>
      <w:tr w:rsidR="00094F0A" w:rsidRPr="00764AE8" w:rsidDel="00F13A79" w14:paraId="6608E1FD" w14:textId="4F110262" w:rsidTr="00764AE8">
        <w:trPr>
          <w:del w:id="762" w:author="Carlos Eduardo" w:date="2018-06-05T21:31:00Z"/>
        </w:trPr>
        <w:tc>
          <w:tcPr>
            <w:tcW w:w="2831" w:type="dxa"/>
          </w:tcPr>
          <w:p w14:paraId="2C10CE7A" w14:textId="3EBB8819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63" w:author="Carlos Eduardo" w:date="2018-06-05T21:3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64" w:author="Carlos Eduardo" w:date="2018-06-05T21:31:00Z">
              <w:r w:rsidRPr="00A7429C" w:rsidDel="00F13A79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Unitário</w:delText>
              </w:r>
            </w:del>
          </w:p>
        </w:tc>
        <w:tc>
          <w:tcPr>
            <w:tcW w:w="2831" w:type="dxa"/>
          </w:tcPr>
          <w:p w14:paraId="1BCDE248" w14:textId="1098D000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65" w:author="Carlos Eduardo" w:date="2018-06-05T21:3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66" w:author="Carlos Eduardo" w:date="2018-06-05T21:31:00Z">
              <w:r w:rsidRPr="00A7429C" w:rsidDel="00F13A7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Informações inválidas</w:delText>
              </w:r>
            </w:del>
          </w:p>
        </w:tc>
        <w:tc>
          <w:tcPr>
            <w:tcW w:w="2832" w:type="dxa"/>
          </w:tcPr>
          <w:p w14:paraId="446EB454" w14:textId="5B2FAD1C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67" w:author="Carlos Eduardo" w:date="2018-06-05T21:3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68" w:author="Carlos Eduardo" w:date="2018-06-05T21:31:00Z">
              <w:r w:rsidRPr="00A7429C" w:rsidDel="00F13A7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Mensagem informativa</w:delText>
              </w:r>
            </w:del>
          </w:p>
        </w:tc>
      </w:tr>
      <w:tr w:rsidR="00094F0A" w:rsidDel="00F13A79" w14:paraId="72364704" w14:textId="797FAD81" w:rsidTr="00764AE8">
        <w:trPr>
          <w:del w:id="769" w:author="Carlos Eduardo" w:date="2018-06-05T21:31:00Z"/>
        </w:trPr>
        <w:tc>
          <w:tcPr>
            <w:tcW w:w="2831" w:type="dxa"/>
          </w:tcPr>
          <w:p w14:paraId="7DD2A131" w14:textId="2B3AB85F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70" w:author="Carlos Eduardo" w:date="2018-06-05T21:3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71" w:author="Carlos Eduardo" w:date="2018-06-05T21:31:00Z">
              <w:r w:rsidRPr="00A7429C" w:rsidDel="00F13A79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Unitário</w:delText>
              </w:r>
            </w:del>
          </w:p>
        </w:tc>
        <w:tc>
          <w:tcPr>
            <w:tcW w:w="2831" w:type="dxa"/>
          </w:tcPr>
          <w:p w14:paraId="147EBF6D" w14:textId="096D43CC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72" w:author="Carlos Eduardo" w:date="2018-06-05T21:3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73" w:author="Carlos Eduardo" w:date="2018-06-05T21:31:00Z">
              <w:r w:rsidRPr="00A7429C" w:rsidDel="00F13A7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Preencher o limite dos campos</w:delText>
              </w:r>
            </w:del>
          </w:p>
        </w:tc>
        <w:tc>
          <w:tcPr>
            <w:tcW w:w="2832" w:type="dxa"/>
          </w:tcPr>
          <w:p w14:paraId="5D827E5B" w14:textId="74E11215" w:rsidR="00094F0A" w:rsidRPr="00A7429C" w:rsidDel="00F13A79" w:rsidRDefault="00647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74" w:author="Carlos Eduardo" w:date="2018-06-05T21:3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75" w:author="Carlos Eduardo" w:date="2018-06-05T21:31:00Z">
              <w:r w:rsidRPr="00A7429C" w:rsidDel="00F13A7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Não deve dar erro, mostrar mensagem informativo</w:delText>
              </w:r>
            </w:del>
          </w:p>
        </w:tc>
      </w:tr>
      <w:tr w:rsidR="00094F0A" w:rsidDel="00F13A79" w14:paraId="6E2025A7" w14:textId="1829BC7D" w:rsidTr="00764AE8">
        <w:trPr>
          <w:del w:id="776" w:author="Carlos Eduardo" w:date="2018-06-05T21:31:00Z"/>
        </w:trPr>
        <w:tc>
          <w:tcPr>
            <w:tcW w:w="2831" w:type="dxa"/>
          </w:tcPr>
          <w:p w14:paraId="274F5C1E" w14:textId="7E4A0993" w:rsidR="00094F0A" w:rsidRPr="00A7429C" w:rsidDel="00F13A79" w:rsidRDefault="000E7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77" w:author="Carlos Eduardo" w:date="2018-06-05T21:31:00Z"/>
                <w:rFonts w:ascii="Times New Roman" w:hAnsi="Times New Roman" w:cs="Times New Roman"/>
                <w:b/>
                <w:color w:val="000000"/>
                <w:rPrChange w:id="778" w:author="Leonardo Pigatto" w:date="2018-05-28T16:22:00Z">
                  <w:rPr>
                    <w:del w:id="779" w:author="Carlos Eduardo" w:date="2018-06-05T21:31:00Z"/>
                    <w:b/>
                    <w:color w:val="000000"/>
                  </w:rPr>
                </w:rPrChange>
              </w:rPr>
            </w:pPr>
            <w:ins w:id="780" w:author="Diego Radiske" w:date="2018-05-22T21:54:00Z">
              <w:del w:id="781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782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2A8DA186" w14:textId="74681F1D" w:rsidR="00094F0A" w:rsidRPr="00A7429C" w:rsidDel="00F13A79" w:rsidRDefault="000E7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83" w:author="Carlos Eduardo" w:date="2018-06-05T21:31:00Z"/>
                <w:rFonts w:ascii="Times New Roman" w:hAnsi="Times New Roman" w:cs="Times New Roman"/>
                <w:color w:val="000000"/>
                <w:rPrChange w:id="784" w:author="Leonardo Pigatto" w:date="2018-05-28T16:22:00Z">
                  <w:rPr>
                    <w:del w:id="785" w:author="Carlos Eduardo" w:date="2018-06-05T21:31:00Z"/>
                    <w:color w:val="000000"/>
                  </w:rPr>
                </w:rPrChange>
              </w:rPr>
            </w:pPr>
            <w:ins w:id="786" w:author="Diego Radiske" w:date="2018-05-22T21:54:00Z">
              <w:del w:id="787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788" w:author="Leonardo Pigatto" w:date="2018-05-28T16:22:00Z">
                      <w:rPr>
                        <w:color w:val="000000"/>
                      </w:rPr>
                    </w:rPrChange>
                  </w:rPr>
                  <w:delText>Preencher os campos do cadastro de tipo de evento</w:delText>
                </w:r>
              </w:del>
            </w:ins>
          </w:p>
        </w:tc>
        <w:tc>
          <w:tcPr>
            <w:tcW w:w="2832" w:type="dxa"/>
          </w:tcPr>
          <w:p w14:paraId="167A551E" w14:textId="668BB19D" w:rsidR="00094F0A" w:rsidRPr="00A7429C" w:rsidDel="00F13A79" w:rsidRDefault="000E7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89" w:author="Carlos Eduardo" w:date="2018-06-05T21:31:00Z"/>
                <w:rFonts w:ascii="Times New Roman" w:hAnsi="Times New Roman" w:cs="Times New Roman"/>
                <w:color w:val="000000"/>
                <w:rPrChange w:id="790" w:author="Leonardo Pigatto" w:date="2018-05-28T16:22:00Z">
                  <w:rPr>
                    <w:del w:id="791" w:author="Carlos Eduardo" w:date="2018-06-05T21:31:00Z"/>
                    <w:color w:val="000000"/>
                  </w:rPr>
                </w:rPrChange>
              </w:rPr>
            </w:pPr>
            <w:ins w:id="792" w:author="Diego Radiske" w:date="2018-05-22T21:54:00Z">
              <w:del w:id="793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794" w:author="Leonardo Pigatto" w:date="2018-05-28T16:22:00Z">
                      <w:rPr>
                        <w:color w:val="000000"/>
                      </w:rPr>
                    </w:rPrChange>
                  </w:rPr>
                  <w:delText>A aceitação de todos os dados.</w:delText>
                </w:r>
              </w:del>
            </w:ins>
          </w:p>
        </w:tc>
      </w:tr>
      <w:tr w:rsidR="00094F0A" w:rsidDel="00F13A79" w14:paraId="3A29DA0A" w14:textId="6C9928F3" w:rsidTr="00764AE8">
        <w:trPr>
          <w:del w:id="795" w:author="Carlos Eduardo" w:date="2018-06-05T21:31:00Z"/>
        </w:trPr>
        <w:tc>
          <w:tcPr>
            <w:tcW w:w="2831" w:type="dxa"/>
          </w:tcPr>
          <w:p w14:paraId="62517BFD" w14:textId="2DAF1A6E" w:rsidR="00094F0A" w:rsidRPr="00A7429C" w:rsidDel="00F13A79" w:rsidRDefault="000E7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796" w:author="Carlos Eduardo" w:date="2018-06-05T21:31:00Z"/>
                <w:rFonts w:ascii="Times New Roman" w:hAnsi="Times New Roman" w:cs="Times New Roman"/>
                <w:b/>
                <w:color w:val="000000"/>
                <w:rPrChange w:id="797" w:author="Leonardo Pigatto" w:date="2018-05-28T16:22:00Z">
                  <w:rPr>
                    <w:del w:id="798" w:author="Carlos Eduardo" w:date="2018-06-05T21:31:00Z"/>
                    <w:b/>
                    <w:color w:val="000000"/>
                  </w:rPr>
                </w:rPrChange>
              </w:rPr>
            </w:pPr>
            <w:ins w:id="799" w:author="Diego Radiske" w:date="2018-05-22T21:54:00Z">
              <w:del w:id="800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801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6B0E90B8" w14:textId="57D46F87" w:rsidR="00094F0A" w:rsidRPr="00A7429C" w:rsidDel="00F13A79" w:rsidRDefault="0030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802" w:author="Carlos Eduardo" w:date="2018-06-05T21:31:00Z"/>
                <w:rFonts w:ascii="Times New Roman" w:hAnsi="Times New Roman" w:cs="Times New Roman"/>
                <w:color w:val="000000"/>
                <w:rPrChange w:id="803" w:author="Leonardo Pigatto" w:date="2018-05-28T16:22:00Z">
                  <w:rPr>
                    <w:del w:id="804" w:author="Carlos Eduardo" w:date="2018-06-05T21:31:00Z"/>
                    <w:color w:val="000000"/>
                  </w:rPr>
                </w:rPrChange>
              </w:rPr>
            </w:pPr>
            <w:ins w:id="805" w:author="Diego Radiske" w:date="2018-05-22T21:55:00Z">
              <w:del w:id="806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07" w:author="Leonardo Pigatto" w:date="2018-05-28T16:22:00Z">
                      <w:rPr>
                        <w:color w:val="000000"/>
                      </w:rPr>
                    </w:rPrChange>
                  </w:rPr>
                  <w:delText>Selecionar a cor do tipo de evento, gravar e alterar.</w:delText>
                </w:r>
              </w:del>
            </w:ins>
          </w:p>
        </w:tc>
        <w:tc>
          <w:tcPr>
            <w:tcW w:w="2832" w:type="dxa"/>
          </w:tcPr>
          <w:p w14:paraId="28D2CDB1" w14:textId="2EF448CA" w:rsidR="00094F0A" w:rsidRPr="00A7429C" w:rsidDel="00F13A79" w:rsidRDefault="00307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808" w:author="Carlos Eduardo" w:date="2018-06-05T21:31:00Z"/>
                <w:rFonts w:ascii="Times New Roman" w:hAnsi="Times New Roman" w:cs="Times New Roman"/>
                <w:color w:val="000000"/>
                <w:rPrChange w:id="809" w:author="Leonardo Pigatto" w:date="2018-05-28T16:22:00Z">
                  <w:rPr>
                    <w:del w:id="810" w:author="Carlos Eduardo" w:date="2018-06-05T21:31:00Z"/>
                    <w:color w:val="000000"/>
                  </w:rPr>
                </w:rPrChange>
              </w:rPr>
            </w:pPr>
            <w:ins w:id="811" w:author="Diego Radiske" w:date="2018-05-22T21:55:00Z">
              <w:del w:id="812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13" w:author="Leonardo Pigatto" w:date="2018-05-28T16:22:00Z">
                      <w:rPr>
                        <w:color w:val="000000"/>
                      </w:rPr>
                    </w:rPrChange>
                  </w:rPr>
                  <w:delText>Verificar se a cor fora gravada e se a cor mudou na altera</w:delText>
                </w:r>
              </w:del>
            </w:ins>
            <w:ins w:id="814" w:author="Diego Radiske" w:date="2018-05-22T21:56:00Z">
              <w:del w:id="815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16" w:author="Leonardo Pigatto" w:date="2018-05-28T16:22:00Z">
                      <w:rPr>
                        <w:color w:val="000000"/>
                      </w:rPr>
                    </w:rPrChange>
                  </w:rPr>
                  <w:delText>ção.</w:delText>
                </w:r>
              </w:del>
            </w:ins>
          </w:p>
        </w:tc>
      </w:tr>
      <w:tr w:rsidR="00793D12" w:rsidDel="00F13A79" w14:paraId="58E90963" w14:textId="492A2FFF" w:rsidTr="00764AE8">
        <w:trPr>
          <w:del w:id="817" w:author="Carlos Eduardo" w:date="2018-06-05T21:31:00Z"/>
        </w:trPr>
        <w:tc>
          <w:tcPr>
            <w:tcW w:w="2831" w:type="dxa"/>
          </w:tcPr>
          <w:p w14:paraId="729E8A32" w14:textId="7D2A71F2" w:rsidR="00793D12" w:rsidRPr="00A7429C" w:rsidDel="00F13A79" w:rsidRDefault="000E70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818" w:author="Carlos Eduardo" w:date="2018-06-05T21:31:00Z"/>
                <w:rFonts w:ascii="Times New Roman" w:hAnsi="Times New Roman" w:cs="Times New Roman"/>
                <w:b/>
                <w:color w:val="000000"/>
                <w:rPrChange w:id="819" w:author="Leonardo Pigatto" w:date="2018-05-28T16:22:00Z">
                  <w:rPr>
                    <w:del w:id="820" w:author="Carlos Eduardo" w:date="2018-06-05T21:31:00Z"/>
                    <w:b/>
                    <w:color w:val="000000"/>
                  </w:rPr>
                </w:rPrChange>
              </w:rPr>
            </w:pPr>
            <w:ins w:id="821" w:author="Diego Radiske" w:date="2018-05-22T21:54:00Z">
              <w:del w:id="822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823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472894D4" w14:textId="37785617" w:rsidR="00793D1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del w:id="824" w:author="Carlos Eduardo" w:date="2018-06-05T21:31:00Z"/>
                <w:rFonts w:ascii="Times New Roman" w:hAnsi="Times New Roman" w:cs="Times New Roman"/>
                <w:color w:val="000000"/>
                <w:rPrChange w:id="825" w:author="Leonardo Pigatto" w:date="2018-05-28T16:22:00Z">
                  <w:rPr>
                    <w:del w:id="826" w:author="Carlos Eduardo" w:date="2018-06-05T21:31:00Z"/>
                    <w:color w:val="000000"/>
                  </w:rPr>
                </w:rPrChange>
              </w:rPr>
            </w:pPr>
            <w:ins w:id="827" w:author="Diego Radiske" w:date="2018-05-22T21:56:00Z">
              <w:del w:id="828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29" w:author="Leonardo Pigatto" w:date="2018-05-28T16:22:00Z">
                      <w:rPr>
                        <w:color w:val="000000"/>
                      </w:rPr>
                    </w:rPrChange>
                  </w:rPr>
                  <w:delText>Cadastrar um curso com todos os campos preenchidos.</w:delText>
                </w:r>
              </w:del>
            </w:ins>
          </w:p>
        </w:tc>
        <w:tc>
          <w:tcPr>
            <w:tcW w:w="2832" w:type="dxa"/>
          </w:tcPr>
          <w:p w14:paraId="7AE25BCF" w14:textId="6FA5DD5D" w:rsidR="00793D12" w:rsidRPr="00A7429C" w:rsidDel="00F13A79" w:rsidRDefault="00506702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del w:id="830" w:author="Carlos Eduardo" w:date="2018-06-05T21:31:00Z"/>
                <w:rFonts w:ascii="Times New Roman" w:hAnsi="Times New Roman" w:cs="Times New Roman"/>
                <w:color w:val="000000"/>
                <w:rPrChange w:id="831" w:author="Leonardo Pigatto" w:date="2018-05-28T16:22:00Z">
                  <w:rPr>
                    <w:del w:id="832" w:author="Carlos Eduardo" w:date="2018-06-05T21:31:00Z"/>
                    <w:color w:val="000000"/>
                  </w:rPr>
                </w:rPrChange>
              </w:rPr>
            </w:pPr>
            <w:ins w:id="833" w:author="Diego Radiske" w:date="2018-05-22T21:56:00Z">
              <w:del w:id="834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35" w:author="Leonardo Pigatto" w:date="2018-05-28T16:22:00Z">
                      <w:rPr>
                        <w:color w:val="000000"/>
                      </w:rPr>
                    </w:rPrChange>
                  </w:rPr>
                  <w:delText>A aceitação de todos os dados.</w:delText>
                </w:r>
              </w:del>
            </w:ins>
          </w:p>
        </w:tc>
      </w:tr>
      <w:tr w:rsidR="00506702" w:rsidDel="00F13A79" w14:paraId="5AECE4E2" w14:textId="7B8C2F03" w:rsidTr="00764AE8">
        <w:trPr>
          <w:ins w:id="836" w:author="Diego Radiske" w:date="2018-05-22T21:56:00Z"/>
          <w:del w:id="837" w:author="Carlos Eduardo" w:date="2018-06-05T21:31:00Z"/>
        </w:trPr>
        <w:tc>
          <w:tcPr>
            <w:tcW w:w="2831" w:type="dxa"/>
          </w:tcPr>
          <w:p w14:paraId="33B4A860" w14:textId="38D25183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38" w:author="Diego Radiske" w:date="2018-05-22T21:56:00Z"/>
                <w:del w:id="839" w:author="Carlos Eduardo" w:date="2018-06-05T21:31:00Z"/>
                <w:rFonts w:ascii="Times New Roman" w:hAnsi="Times New Roman" w:cs="Times New Roman"/>
                <w:b/>
                <w:color w:val="000000"/>
                <w:rPrChange w:id="840" w:author="Leonardo Pigatto" w:date="2018-05-28T16:22:00Z">
                  <w:rPr>
                    <w:ins w:id="841" w:author="Diego Radiske" w:date="2018-05-22T21:56:00Z"/>
                    <w:del w:id="842" w:author="Carlos Eduardo" w:date="2018-06-05T21:31:00Z"/>
                    <w:b/>
                    <w:color w:val="000000"/>
                  </w:rPr>
                </w:rPrChange>
              </w:rPr>
            </w:pPr>
            <w:ins w:id="843" w:author="Diego Radiske" w:date="2018-05-22T21:57:00Z">
              <w:del w:id="844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845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34AC3FB2" w14:textId="0780D1C2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46" w:author="Diego Radiske" w:date="2018-05-22T21:56:00Z"/>
                <w:del w:id="847" w:author="Carlos Eduardo" w:date="2018-06-05T21:31:00Z"/>
                <w:rFonts w:ascii="Times New Roman" w:hAnsi="Times New Roman" w:cs="Times New Roman"/>
                <w:color w:val="000000"/>
                <w:rPrChange w:id="848" w:author="Leonardo Pigatto" w:date="2018-05-28T16:22:00Z">
                  <w:rPr>
                    <w:ins w:id="849" w:author="Diego Radiske" w:date="2018-05-22T21:56:00Z"/>
                    <w:del w:id="850" w:author="Carlos Eduardo" w:date="2018-06-05T21:31:00Z"/>
                    <w:color w:val="000000"/>
                  </w:rPr>
                </w:rPrChange>
              </w:rPr>
            </w:pPr>
            <w:ins w:id="851" w:author="Diego Radiske" w:date="2018-05-22T21:56:00Z">
              <w:del w:id="852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53" w:author="Leonardo Pigatto" w:date="2018-05-28T16:22:00Z">
                      <w:rPr>
                        <w:color w:val="000000"/>
                      </w:rPr>
                    </w:rPrChange>
                  </w:rPr>
                  <w:delText>Cadastrar um curso sem nome</w:delText>
                </w:r>
              </w:del>
            </w:ins>
            <w:ins w:id="854" w:author="Diego Radiske" w:date="2018-05-22T21:57:00Z">
              <w:del w:id="855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56" w:author="Leonardo Pigatto" w:date="2018-05-28T16:22:00Z">
                      <w:rPr>
                        <w:color w:val="000000"/>
                      </w:rPr>
                    </w:rPrChange>
                  </w:rPr>
                  <w:delText>.</w:delText>
                </w:r>
              </w:del>
            </w:ins>
          </w:p>
        </w:tc>
        <w:tc>
          <w:tcPr>
            <w:tcW w:w="2832" w:type="dxa"/>
          </w:tcPr>
          <w:p w14:paraId="4F145AD1" w14:textId="1B072110" w:rsidR="00506702" w:rsidRPr="00A7429C" w:rsidDel="00F13A79" w:rsidRDefault="00506702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857" w:author="Diego Radiske" w:date="2018-05-22T21:56:00Z"/>
                <w:del w:id="858" w:author="Carlos Eduardo" w:date="2018-06-05T21:31:00Z"/>
                <w:rFonts w:ascii="Times New Roman" w:hAnsi="Times New Roman" w:cs="Times New Roman"/>
                <w:color w:val="000000"/>
                <w:rPrChange w:id="859" w:author="Leonardo Pigatto" w:date="2018-05-28T16:22:00Z">
                  <w:rPr>
                    <w:ins w:id="860" w:author="Diego Radiske" w:date="2018-05-22T21:56:00Z"/>
                    <w:del w:id="861" w:author="Carlos Eduardo" w:date="2018-06-05T21:31:00Z"/>
                    <w:color w:val="000000"/>
                  </w:rPr>
                </w:rPrChange>
              </w:rPr>
            </w:pPr>
            <w:ins w:id="862" w:author="Diego Radiske" w:date="2018-05-22T21:57:00Z">
              <w:del w:id="863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64" w:author="Leonardo Pigatto" w:date="2018-05-28T16:22:00Z">
                      <w:rPr>
                        <w:color w:val="000000"/>
                      </w:rPr>
                    </w:rPrChange>
                  </w:rPr>
                  <w:delText>Emissão de mensagem solicitando preencher o nome.</w:delText>
                </w:r>
              </w:del>
            </w:ins>
          </w:p>
        </w:tc>
      </w:tr>
      <w:tr w:rsidR="00506702" w:rsidDel="00F13A79" w14:paraId="2AD119D2" w14:textId="443FE708" w:rsidTr="00764AE8">
        <w:trPr>
          <w:ins w:id="865" w:author="Diego Radiske" w:date="2018-05-22T21:57:00Z"/>
          <w:del w:id="866" w:author="Carlos Eduardo" w:date="2018-06-05T21:31:00Z"/>
        </w:trPr>
        <w:tc>
          <w:tcPr>
            <w:tcW w:w="2831" w:type="dxa"/>
          </w:tcPr>
          <w:p w14:paraId="57BCE37C" w14:textId="4BF47BE0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67" w:author="Diego Radiske" w:date="2018-05-22T21:57:00Z"/>
                <w:del w:id="868" w:author="Carlos Eduardo" w:date="2018-06-05T21:31:00Z"/>
                <w:rFonts w:ascii="Times New Roman" w:hAnsi="Times New Roman" w:cs="Times New Roman"/>
                <w:b/>
                <w:color w:val="000000"/>
                <w:rPrChange w:id="869" w:author="Leonardo Pigatto" w:date="2018-05-28T16:22:00Z">
                  <w:rPr>
                    <w:ins w:id="870" w:author="Diego Radiske" w:date="2018-05-22T21:57:00Z"/>
                    <w:del w:id="871" w:author="Carlos Eduardo" w:date="2018-06-05T21:31:00Z"/>
                    <w:b/>
                    <w:color w:val="000000"/>
                  </w:rPr>
                </w:rPrChange>
              </w:rPr>
            </w:pPr>
            <w:ins w:id="872" w:author="Diego Radiske" w:date="2018-05-22T21:57:00Z">
              <w:del w:id="873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874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046FDE8C" w14:textId="7D412EE4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75" w:author="Diego Radiske" w:date="2018-05-22T21:57:00Z"/>
                <w:del w:id="876" w:author="Carlos Eduardo" w:date="2018-06-05T21:31:00Z"/>
                <w:rFonts w:ascii="Times New Roman" w:hAnsi="Times New Roman" w:cs="Times New Roman"/>
                <w:color w:val="000000"/>
                <w:rPrChange w:id="877" w:author="Leonardo Pigatto" w:date="2018-05-28T16:22:00Z">
                  <w:rPr>
                    <w:ins w:id="878" w:author="Diego Radiske" w:date="2018-05-22T21:57:00Z"/>
                    <w:del w:id="879" w:author="Carlos Eduardo" w:date="2018-06-05T21:31:00Z"/>
                    <w:color w:val="000000"/>
                  </w:rPr>
                </w:rPrChange>
              </w:rPr>
            </w:pPr>
            <w:ins w:id="880" w:author="Diego Radiske" w:date="2018-05-22T21:57:00Z">
              <w:del w:id="881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82" w:author="Leonardo Pigatto" w:date="2018-05-28T16:22:00Z">
                      <w:rPr>
                        <w:color w:val="000000"/>
                      </w:rPr>
                    </w:rPrChange>
                  </w:rPr>
                  <w:delText>Cadastrar um curso sem o logotipo (imagem).</w:delText>
                </w:r>
              </w:del>
            </w:ins>
          </w:p>
        </w:tc>
        <w:tc>
          <w:tcPr>
            <w:tcW w:w="2832" w:type="dxa"/>
          </w:tcPr>
          <w:p w14:paraId="52B953CF" w14:textId="48B0DDF5" w:rsidR="00506702" w:rsidRPr="00A7429C" w:rsidDel="00F13A79" w:rsidRDefault="00506702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883" w:author="Diego Radiske" w:date="2018-05-22T21:57:00Z"/>
                <w:del w:id="884" w:author="Carlos Eduardo" w:date="2018-06-05T21:31:00Z"/>
                <w:rFonts w:ascii="Times New Roman" w:hAnsi="Times New Roman" w:cs="Times New Roman"/>
                <w:color w:val="000000"/>
                <w:rPrChange w:id="885" w:author="Leonardo Pigatto" w:date="2018-05-28T16:22:00Z">
                  <w:rPr>
                    <w:ins w:id="886" w:author="Diego Radiske" w:date="2018-05-22T21:57:00Z"/>
                    <w:del w:id="887" w:author="Carlos Eduardo" w:date="2018-06-05T21:31:00Z"/>
                    <w:color w:val="000000"/>
                  </w:rPr>
                </w:rPrChange>
              </w:rPr>
            </w:pPr>
            <w:ins w:id="888" w:author="Diego Radiske" w:date="2018-05-22T21:57:00Z">
              <w:del w:id="889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890" w:author="Leonardo Pigatto" w:date="2018-05-28T16:22:00Z">
                      <w:rPr>
                        <w:color w:val="000000"/>
                      </w:rPr>
                    </w:rPrChange>
                  </w:rPr>
                  <w:delText>Gravar o curso.</w:delText>
                </w:r>
              </w:del>
            </w:ins>
          </w:p>
        </w:tc>
      </w:tr>
      <w:tr w:rsidR="00506702" w:rsidDel="00F13A79" w14:paraId="305D1511" w14:textId="3476E05A" w:rsidTr="00764AE8">
        <w:trPr>
          <w:ins w:id="891" w:author="Diego Radiske" w:date="2018-05-22T21:57:00Z"/>
          <w:del w:id="892" w:author="Carlos Eduardo" w:date="2018-06-05T21:31:00Z"/>
        </w:trPr>
        <w:tc>
          <w:tcPr>
            <w:tcW w:w="2831" w:type="dxa"/>
          </w:tcPr>
          <w:p w14:paraId="37BCE800" w14:textId="628EEE61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893" w:author="Diego Radiske" w:date="2018-05-22T21:57:00Z"/>
                <w:del w:id="894" w:author="Carlos Eduardo" w:date="2018-06-05T21:31:00Z"/>
                <w:rFonts w:ascii="Times New Roman" w:hAnsi="Times New Roman" w:cs="Times New Roman"/>
                <w:b/>
                <w:color w:val="000000"/>
                <w:rPrChange w:id="895" w:author="Leonardo Pigatto" w:date="2018-05-28T16:22:00Z">
                  <w:rPr>
                    <w:ins w:id="896" w:author="Diego Radiske" w:date="2018-05-22T21:57:00Z"/>
                    <w:del w:id="897" w:author="Carlos Eduardo" w:date="2018-06-05T21:31:00Z"/>
                    <w:b/>
                    <w:color w:val="000000"/>
                  </w:rPr>
                </w:rPrChange>
              </w:rPr>
            </w:pPr>
            <w:ins w:id="898" w:author="Diego Radiske" w:date="2018-05-22T21:57:00Z">
              <w:del w:id="899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900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651D15EC" w14:textId="7F1C6081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01" w:author="Diego Radiske" w:date="2018-05-22T21:57:00Z"/>
                <w:del w:id="902" w:author="Carlos Eduardo" w:date="2018-06-05T21:31:00Z"/>
                <w:rFonts w:ascii="Times New Roman" w:hAnsi="Times New Roman" w:cs="Times New Roman"/>
                <w:color w:val="000000"/>
                <w:rPrChange w:id="903" w:author="Leonardo Pigatto" w:date="2018-05-28T16:22:00Z">
                  <w:rPr>
                    <w:ins w:id="904" w:author="Diego Radiske" w:date="2018-05-22T21:57:00Z"/>
                    <w:del w:id="905" w:author="Carlos Eduardo" w:date="2018-06-05T21:31:00Z"/>
                    <w:color w:val="000000"/>
                  </w:rPr>
                </w:rPrChange>
              </w:rPr>
            </w:pPr>
            <w:ins w:id="906" w:author="Diego Radiske" w:date="2018-05-22T21:58:00Z">
              <w:del w:id="907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08" w:author="Leonardo Pigatto" w:date="2018-05-28T16:22:00Z">
                      <w:rPr>
                        <w:color w:val="000000"/>
                      </w:rPr>
                    </w:rPrChange>
                  </w:rPr>
                  <w:delText>Cadastrar um evento com todos os campos preenchidos.</w:delText>
                </w:r>
              </w:del>
            </w:ins>
          </w:p>
        </w:tc>
        <w:tc>
          <w:tcPr>
            <w:tcW w:w="2832" w:type="dxa"/>
          </w:tcPr>
          <w:p w14:paraId="27DEFB58" w14:textId="228DC979" w:rsidR="00506702" w:rsidRPr="00A7429C" w:rsidDel="00F13A79" w:rsidRDefault="00506702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909" w:author="Diego Radiske" w:date="2018-05-22T21:57:00Z"/>
                <w:del w:id="910" w:author="Carlos Eduardo" w:date="2018-06-05T21:31:00Z"/>
                <w:rFonts w:ascii="Times New Roman" w:hAnsi="Times New Roman" w:cs="Times New Roman"/>
                <w:color w:val="000000"/>
                <w:rPrChange w:id="911" w:author="Leonardo Pigatto" w:date="2018-05-28T16:22:00Z">
                  <w:rPr>
                    <w:ins w:id="912" w:author="Diego Radiske" w:date="2018-05-22T21:57:00Z"/>
                    <w:del w:id="913" w:author="Carlos Eduardo" w:date="2018-06-05T21:31:00Z"/>
                    <w:color w:val="000000"/>
                  </w:rPr>
                </w:rPrChange>
              </w:rPr>
            </w:pPr>
            <w:ins w:id="914" w:author="Diego Radiske" w:date="2018-05-22T21:59:00Z">
              <w:del w:id="915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16" w:author="Leonardo Pigatto" w:date="2018-05-28T16:22:00Z">
                      <w:rPr>
                        <w:color w:val="000000"/>
                      </w:rPr>
                    </w:rPrChange>
                  </w:rPr>
                  <w:delText>A aceitação de todos os dados.</w:delText>
                </w:r>
              </w:del>
            </w:ins>
          </w:p>
        </w:tc>
      </w:tr>
      <w:tr w:rsidR="00506702" w:rsidDel="00F13A79" w14:paraId="5AE1E3A5" w14:textId="3644230D" w:rsidTr="00764AE8">
        <w:trPr>
          <w:ins w:id="917" w:author="Diego Radiske" w:date="2018-05-22T21:59:00Z"/>
          <w:del w:id="918" w:author="Carlos Eduardo" w:date="2018-06-05T21:31:00Z"/>
        </w:trPr>
        <w:tc>
          <w:tcPr>
            <w:tcW w:w="2831" w:type="dxa"/>
          </w:tcPr>
          <w:p w14:paraId="56BF638A" w14:textId="4F89BBC7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19" w:author="Diego Radiske" w:date="2018-05-22T21:59:00Z"/>
                <w:del w:id="920" w:author="Carlos Eduardo" w:date="2018-06-05T21:31:00Z"/>
                <w:rFonts w:ascii="Times New Roman" w:hAnsi="Times New Roman" w:cs="Times New Roman"/>
                <w:b/>
                <w:color w:val="000000"/>
                <w:rPrChange w:id="921" w:author="Leonardo Pigatto" w:date="2018-05-28T16:22:00Z">
                  <w:rPr>
                    <w:ins w:id="922" w:author="Diego Radiske" w:date="2018-05-22T21:59:00Z"/>
                    <w:del w:id="923" w:author="Carlos Eduardo" w:date="2018-06-05T21:31:00Z"/>
                    <w:b/>
                    <w:color w:val="000000"/>
                  </w:rPr>
                </w:rPrChange>
              </w:rPr>
            </w:pPr>
            <w:ins w:id="924" w:author="Diego Radiske" w:date="2018-05-22T21:59:00Z">
              <w:del w:id="925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926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075A85A5" w14:textId="792FF7C9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27" w:author="Diego Radiske" w:date="2018-05-22T21:59:00Z"/>
                <w:del w:id="928" w:author="Carlos Eduardo" w:date="2018-06-05T21:31:00Z"/>
                <w:rFonts w:ascii="Times New Roman" w:hAnsi="Times New Roman" w:cs="Times New Roman"/>
                <w:color w:val="000000"/>
                <w:rPrChange w:id="929" w:author="Leonardo Pigatto" w:date="2018-05-28T16:22:00Z">
                  <w:rPr>
                    <w:ins w:id="930" w:author="Diego Radiske" w:date="2018-05-22T21:59:00Z"/>
                    <w:del w:id="931" w:author="Carlos Eduardo" w:date="2018-06-05T21:31:00Z"/>
                    <w:color w:val="000000"/>
                  </w:rPr>
                </w:rPrChange>
              </w:rPr>
            </w:pPr>
            <w:ins w:id="932" w:author="Diego Radiske" w:date="2018-05-22T22:03:00Z">
              <w:del w:id="933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34" w:author="Leonardo Pigatto" w:date="2018-05-28T16:22:00Z">
                      <w:rPr>
                        <w:color w:val="000000"/>
                      </w:rPr>
                    </w:rPrChange>
                  </w:rPr>
                  <w:delText>Cadastrar um evento com uma data inválida</w:delText>
                </w:r>
              </w:del>
            </w:ins>
          </w:p>
        </w:tc>
        <w:tc>
          <w:tcPr>
            <w:tcW w:w="2832" w:type="dxa"/>
          </w:tcPr>
          <w:p w14:paraId="36C5BC9F" w14:textId="35D13752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935" w:author="Diego Radiske" w:date="2018-05-22T21:59:00Z"/>
                <w:del w:id="936" w:author="Carlos Eduardo" w:date="2018-06-05T21:31:00Z"/>
                <w:rFonts w:ascii="Times New Roman" w:hAnsi="Times New Roman" w:cs="Times New Roman"/>
                <w:color w:val="000000"/>
                <w:rPrChange w:id="937" w:author="Leonardo Pigatto" w:date="2018-05-28T16:22:00Z">
                  <w:rPr>
                    <w:ins w:id="938" w:author="Diego Radiske" w:date="2018-05-22T21:59:00Z"/>
                    <w:del w:id="939" w:author="Carlos Eduardo" w:date="2018-06-05T21:31:00Z"/>
                    <w:color w:val="000000"/>
                  </w:rPr>
                </w:rPrChange>
              </w:rPr>
            </w:pPr>
            <w:ins w:id="940" w:author="Diego Radiske" w:date="2018-05-22T22:05:00Z">
              <w:del w:id="941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42" w:author="Leonardo Pigatto" w:date="2018-05-28T16:22:00Z">
                      <w:rPr>
                        <w:color w:val="000000"/>
                      </w:rPr>
                    </w:rPrChange>
                  </w:rPr>
                  <w:delText>Emissão de mensagem solicitando preencher a data.</w:delText>
                </w:r>
              </w:del>
            </w:ins>
          </w:p>
        </w:tc>
      </w:tr>
      <w:tr w:rsidR="00506702" w:rsidDel="00F13A79" w14:paraId="0EEAFA34" w14:textId="095679A4" w:rsidTr="00764AE8">
        <w:trPr>
          <w:ins w:id="943" w:author="Diego Radiske" w:date="2018-05-22T21:59:00Z"/>
          <w:del w:id="944" w:author="Carlos Eduardo" w:date="2018-06-05T21:31:00Z"/>
        </w:trPr>
        <w:tc>
          <w:tcPr>
            <w:tcW w:w="2831" w:type="dxa"/>
          </w:tcPr>
          <w:p w14:paraId="188F4292" w14:textId="6F017087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45" w:author="Diego Radiske" w:date="2018-05-22T21:59:00Z"/>
                <w:del w:id="946" w:author="Carlos Eduardo" w:date="2018-06-05T21:31:00Z"/>
                <w:rFonts w:ascii="Times New Roman" w:hAnsi="Times New Roman" w:cs="Times New Roman"/>
                <w:b/>
                <w:color w:val="000000"/>
                <w:rPrChange w:id="947" w:author="Leonardo Pigatto" w:date="2018-05-28T16:22:00Z">
                  <w:rPr>
                    <w:ins w:id="948" w:author="Diego Radiske" w:date="2018-05-22T21:59:00Z"/>
                    <w:del w:id="949" w:author="Carlos Eduardo" w:date="2018-06-05T21:31:00Z"/>
                    <w:b/>
                    <w:color w:val="000000"/>
                  </w:rPr>
                </w:rPrChange>
              </w:rPr>
            </w:pPr>
            <w:ins w:id="950" w:author="Diego Radiske" w:date="2018-05-22T21:59:00Z">
              <w:del w:id="951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952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4AF9AB83" w14:textId="2AB918B6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53" w:author="Diego Radiske" w:date="2018-05-22T21:59:00Z"/>
                <w:del w:id="954" w:author="Carlos Eduardo" w:date="2018-06-05T21:31:00Z"/>
                <w:rFonts w:ascii="Times New Roman" w:hAnsi="Times New Roman" w:cs="Times New Roman"/>
                <w:color w:val="000000"/>
                <w:rPrChange w:id="955" w:author="Leonardo Pigatto" w:date="2018-05-28T16:22:00Z">
                  <w:rPr>
                    <w:ins w:id="956" w:author="Diego Radiske" w:date="2018-05-22T21:59:00Z"/>
                    <w:del w:id="957" w:author="Carlos Eduardo" w:date="2018-06-05T21:31:00Z"/>
                    <w:color w:val="000000"/>
                  </w:rPr>
                </w:rPrChange>
              </w:rPr>
            </w:pPr>
            <w:ins w:id="958" w:author="Diego Radiske" w:date="2018-05-22T22:03:00Z">
              <w:del w:id="959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60" w:author="Leonardo Pigatto" w:date="2018-05-28T16:22:00Z">
                      <w:rPr>
                        <w:color w:val="000000"/>
                      </w:rPr>
                    </w:rPrChange>
                  </w:rPr>
                  <w:delText>Cadastrar um evento com uma data inicial maior que a final</w:delText>
                </w:r>
              </w:del>
            </w:ins>
          </w:p>
        </w:tc>
        <w:tc>
          <w:tcPr>
            <w:tcW w:w="2832" w:type="dxa"/>
          </w:tcPr>
          <w:p w14:paraId="67359D93" w14:textId="4B1BECC1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961" w:author="Diego Radiske" w:date="2018-05-22T21:59:00Z"/>
                <w:del w:id="962" w:author="Carlos Eduardo" w:date="2018-06-05T21:31:00Z"/>
                <w:rFonts w:ascii="Times New Roman" w:hAnsi="Times New Roman" w:cs="Times New Roman"/>
                <w:color w:val="000000"/>
                <w:rPrChange w:id="963" w:author="Leonardo Pigatto" w:date="2018-05-28T16:22:00Z">
                  <w:rPr>
                    <w:ins w:id="964" w:author="Diego Radiske" w:date="2018-05-22T21:59:00Z"/>
                    <w:del w:id="965" w:author="Carlos Eduardo" w:date="2018-06-05T21:31:00Z"/>
                    <w:color w:val="000000"/>
                  </w:rPr>
                </w:rPrChange>
              </w:rPr>
            </w:pPr>
            <w:ins w:id="966" w:author="Diego Radiske" w:date="2018-05-22T22:05:00Z">
              <w:del w:id="967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68" w:author="Leonardo Pigatto" w:date="2018-05-28T16:22:00Z">
                      <w:rPr>
                        <w:color w:val="000000"/>
                      </w:rPr>
                    </w:rPrChange>
                  </w:rPr>
                  <w:delText xml:space="preserve">Emissão de mensagem solicitando </w:delText>
                </w:r>
              </w:del>
            </w:ins>
            <w:ins w:id="969" w:author="Diego Radiske" w:date="2018-05-22T22:06:00Z">
              <w:del w:id="970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71" w:author="Leonardo Pigatto" w:date="2018-05-28T16:22:00Z">
                      <w:rPr>
                        <w:color w:val="000000"/>
                      </w:rPr>
                    </w:rPrChange>
                  </w:rPr>
                  <w:delText>informar uma data inicial menor ou igual a final</w:delText>
                </w:r>
              </w:del>
            </w:ins>
            <w:ins w:id="972" w:author="Diego Radiske" w:date="2018-05-22T22:05:00Z">
              <w:del w:id="973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74" w:author="Leonardo Pigatto" w:date="2018-05-28T16:22:00Z">
                      <w:rPr>
                        <w:color w:val="000000"/>
                      </w:rPr>
                    </w:rPrChange>
                  </w:rPr>
                  <w:delText>.</w:delText>
                </w:r>
              </w:del>
            </w:ins>
          </w:p>
        </w:tc>
      </w:tr>
      <w:tr w:rsidR="00506702" w:rsidDel="00F13A79" w14:paraId="1289671E" w14:textId="62E711D1" w:rsidTr="00764AE8">
        <w:trPr>
          <w:ins w:id="975" w:author="Diego Radiske" w:date="2018-05-22T21:59:00Z"/>
          <w:del w:id="976" w:author="Carlos Eduardo" w:date="2018-06-05T21:31:00Z"/>
        </w:trPr>
        <w:tc>
          <w:tcPr>
            <w:tcW w:w="2831" w:type="dxa"/>
          </w:tcPr>
          <w:p w14:paraId="0CEFAEEA" w14:textId="55852DAB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77" w:author="Diego Radiske" w:date="2018-05-22T21:59:00Z"/>
                <w:del w:id="978" w:author="Carlos Eduardo" w:date="2018-06-05T21:31:00Z"/>
                <w:rFonts w:ascii="Times New Roman" w:hAnsi="Times New Roman" w:cs="Times New Roman"/>
                <w:b/>
                <w:color w:val="000000"/>
                <w:rPrChange w:id="979" w:author="Leonardo Pigatto" w:date="2018-05-28T16:22:00Z">
                  <w:rPr>
                    <w:ins w:id="980" w:author="Diego Radiske" w:date="2018-05-22T21:59:00Z"/>
                    <w:del w:id="981" w:author="Carlos Eduardo" w:date="2018-06-05T21:31:00Z"/>
                    <w:b/>
                    <w:color w:val="000000"/>
                  </w:rPr>
                </w:rPrChange>
              </w:rPr>
            </w:pPr>
            <w:ins w:id="982" w:author="Diego Radiske" w:date="2018-05-22T21:59:00Z">
              <w:del w:id="983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984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62160379" w14:textId="38699EDC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985" w:author="Diego Radiske" w:date="2018-05-22T21:59:00Z"/>
                <w:del w:id="986" w:author="Carlos Eduardo" w:date="2018-06-05T21:31:00Z"/>
                <w:rFonts w:ascii="Times New Roman" w:hAnsi="Times New Roman" w:cs="Times New Roman"/>
                <w:color w:val="000000"/>
                <w:rPrChange w:id="987" w:author="Leonardo Pigatto" w:date="2018-05-28T16:22:00Z">
                  <w:rPr>
                    <w:ins w:id="988" w:author="Diego Radiske" w:date="2018-05-22T21:59:00Z"/>
                    <w:del w:id="989" w:author="Carlos Eduardo" w:date="2018-06-05T21:31:00Z"/>
                    <w:color w:val="000000"/>
                  </w:rPr>
                </w:rPrChange>
              </w:rPr>
            </w:pPr>
            <w:ins w:id="990" w:author="Diego Radiske" w:date="2018-05-22T22:03:00Z">
              <w:del w:id="991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992" w:author="Leonardo Pigatto" w:date="2018-05-28T16:22:00Z">
                      <w:rPr>
                        <w:color w:val="000000"/>
                      </w:rPr>
                    </w:rPrChange>
                  </w:rPr>
                  <w:delText>Cadastrar um evento com somente com a data inicial</w:delText>
                </w:r>
              </w:del>
            </w:ins>
          </w:p>
        </w:tc>
        <w:tc>
          <w:tcPr>
            <w:tcW w:w="2832" w:type="dxa"/>
          </w:tcPr>
          <w:p w14:paraId="01902934" w14:textId="6D655126" w:rsidR="00506702" w:rsidRPr="00A7429C" w:rsidDel="00F13A79" w:rsidRDefault="008B5BDF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993" w:author="Diego Radiske" w:date="2018-05-22T21:59:00Z"/>
                <w:del w:id="994" w:author="Carlos Eduardo" w:date="2018-06-05T21:31:00Z"/>
                <w:rFonts w:ascii="Times New Roman" w:hAnsi="Times New Roman" w:cs="Times New Roman"/>
                <w:color w:val="000000"/>
                <w:rPrChange w:id="995" w:author="Leonardo Pigatto" w:date="2018-05-28T16:22:00Z">
                  <w:rPr>
                    <w:ins w:id="996" w:author="Diego Radiske" w:date="2018-05-22T21:59:00Z"/>
                    <w:del w:id="997" w:author="Carlos Eduardo" w:date="2018-06-05T21:31:00Z"/>
                    <w:color w:val="000000"/>
                  </w:rPr>
                </w:rPrChange>
              </w:rPr>
            </w:pPr>
            <w:ins w:id="998" w:author="Diego Radiske" w:date="2018-05-22T22:06:00Z">
              <w:del w:id="999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00" w:author="Leonardo Pigatto" w:date="2018-05-28T16:22:00Z">
                      <w:rPr>
                        <w:color w:val="000000"/>
                      </w:rPr>
                    </w:rPrChange>
                  </w:rPr>
                  <w:delText>Permitir gravar o evento com a data inicial e final iguais</w:delText>
                </w:r>
              </w:del>
            </w:ins>
          </w:p>
        </w:tc>
      </w:tr>
      <w:tr w:rsidR="00506702" w:rsidDel="00F13A79" w14:paraId="05D70FFD" w14:textId="6A09410D" w:rsidTr="00764AE8">
        <w:trPr>
          <w:ins w:id="1001" w:author="Diego Radiske" w:date="2018-05-22T21:59:00Z"/>
          <w:del w:id="1002" w:author="Carlos Eduardo" w:date="2018-06-05T21:31:00Z"/>
        </w:trPr>
        <w:tc>
          <w:tcPr>
            <w:tcW w:w="2831" w:type="dxa"/>
          </w:tcPr>
          <w:p w14:paraId="5EDD3F0A" w14:textId="55A3783C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03" w:author="Diego Radiske" w:date="2018-05-22T21:59:00Z"/>
                <w:del w:id="1004" w:author="Carlos Eduardo" w:date="2018-06-05T21:31:00Z"/>
                <w:rFonts w:ascii="Times New Roman" w:hAnsi="Times New Roman" w:cs="Times New Roman"/>
                <w:b/>
                <w:color w:val="000000"/>
                <w:rPrChange w:id="1005" w:author="Leonardo Pigatto" w:date="2018-05-28T16:22:00Z">
                  <w:rPr>
                    <w:ins w:id="1006" w:author="Diego Radiske" w:date="2018-05-22T21:59:00Z"/>
                    <w:del w:id="1007" w:author="Carlos Eduardo" w:date="2018-06-05T21:31:00Z"/>
                    <w:b/>
                    <w:color w:val="000000"/>
                  </w:rPr>
                </w:rPrChange>
              </w:rPr>
            </w:pPr>
            <w:ins w:id="1008" w:author="Diego Radiske" w:date="2018-05-22T21:59:00Z">
              <w:del w:id="1009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1010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68C8587E" w14:textId="255FACD8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11" w:author="Diego Radiske" w:date="2018-05-22T21:59:00Z"/>
                <w:del w:id="1012" w:author="Carlos Eduardo" w:date="2018-06-05T21:31:00Z"/>
                <w:rFonts w:ascii="Times New Roman" w:hAnsi="Times New Roman" w:cs="Times New Roman"/>
                <w:color w:val="000000"/>
                <w:rPrChange w:id="1013" w:author="Leonardo Pigatto" w:date="2018-05-28T16:22:00Z">
                  <w:rPr>
                    <w:ins w:id="1014" w:author="Diego Radiske" w:date="2018-05-22T21:59:00Z"/>
                    <w:del w:id="1015" w:author="Carlos Eduardo" w:date="2018-06-05T21:31:00Z"/>
                    <w:color w:val="000000"/>
                  </w:rPr>
                </w:rPrChange>
              </w:rPr>
            </w:pPr>
            <w:ins w:id="1016" w:author="Diego Radiske" w:date="2018-05-22T22:04:00Z">
              <w:del w:id="1017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18" w:author="Leonardo Pigatto" w:date="2018-05-28T16:22:00Z">
                      <w:rPr>
                        <w:color w:val="000000"/>
                      </w:rPr>
                    </w:rPrChange>
                  </w:rPr>
                  <w:delText>Cadastrar um evento sem nome</w:delText>
                </w:r>
              </w:del>
            </w:ins>
          </w:p>
        </w:tc>
        <w:tc>
          <w:tcPr>
            <w:tcW w:w="2832" w:type="dxa"/>
          </w:tcPr>
          <w:p w14:paraId="68F7CF42" w14:textId="7DCAD98F" w:rsidR="00506702" w:rsidRPr="00A7429C" w:rsidDel="00F13A79" w:rsidRDefault="008B5BDF" w:rsidP="00764A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1019" w:author="Diego Radiske" w:date="2018-05-22T21:59:00Z"/>
                <w:del w:id="1020" w:author="Carlos Eduardo" w:date="2018-06-05T21:31:00Z"/>
                <w:rFonts w:ascii="Times New Roman" w:hAnsi="Times New Roman" w:cs="Times New Roman"/>
                <w:color w:val="000000"/>
                <w:rPrChange w:id="1021" w:author="Leonardo Pigatto" w:date="2018-05-28T16:22:00Z">
                  <w:rPr>
                    <w:ins w:id="1022" w:author="Diego Radiske" w:date="2018-05-22T21:59:00Z"/>
                    <w:del w:id="1023" w:author="Carlos Eduardo" w:date="2018-06-05T21:31:00Z"/>
                    <w:color w:val="000000"/>
                  </w:rPr>
                </w:rPrChange>
              </w:rPr>
            </w:pPr>
            <w:ins w:id="1024" w:author="Diego Radiske" w:date="2018-05-22T22:06:00Z">
              <w:del w:id="1025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26" w:author="Leonardo Pigatto" w:date="2018-05-28T16:22:00Z">
                      <w:rPr>
                        <w:color w:val="000000"/>
                      </w:rPr>
                    </w:rPrChange>
                  </w:rPr>
                  <w:delText>Emissão de mensagem solicitando preencher o nome.</w:delText>
                </w:r>
              </w:del>
            </w:ins>
          </w:p>
        </w:tc>
      </w:tr>
      <w:tr w:rsidR="00506702" w:rsidDel="00F13A79" w14:paraId="03DB6D91" w14:textId="3CBDCDBD" w:rsidTr="00764AE8">
        <w:trPr>
          <w:ins w:id="1027" w:author="Diego Radiske" w:date="2018-05-22T21:59:00Z"/>
          <w:del w:id="1028" w:author="Carlos Eduardo" w:date="2018-06-05T21:31:00Z"/>
        </w:trPr>
        <w:tc>
          <w:tcPr>
            <w:tcW w:w="2831" w:type="dxa"/>
          </w:tcPr>
          <w:p w14:paraId="3FB0F9D4" w14:textId="0011848A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29" w:author="Diego Radiske" w:date="2018-05-22T21:59:00Z"/>
                <w:del w:id="1030" w:author="Carlos Eduardo" w:date="2018-06-05T21:31:00Z"/>
                <w:rFonts w:ascii="Times New Roman" w:hAnsi="Times New Roman" w:cs="Times New Roman"/>
                <w:b/>
                <w:color w:val="000000"/>
                <w:rPrChange w:id="1031" w:author="Leonardo Pigatto" w:date="2018-05-28T16:22:00Z">
                  <w:rPr>
                    <w:ins w:id="1032" w:author="Diego Radiske" w:date="2018-05-22T21:59:00Z"/>
                    <w:del w:id="1033" w:author="Carlos Eduardo" w:date="2018-06-05T21:31:00Z"/>
                    <w:b/>
                    <w:color w:val="000000"/>
                  </w:rPr>
                </w:rPrChange>
              </w:rPr>
            </w:pPr>
            <w:ins w:id="1034" w:author="Diego Radiske" w:date="2018-05-22T21:59:00Z">
              <w:del w:id="1035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1036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036D1B94" w14:textId="63E4A793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37" w:author="Diego Radiske" w:date="2018-05-22T21:59:00Z"/>
                <w:del w:id="1038" w:author="Carlos Eduardo" w:date="2018-06-05T21:31:00Z"/>
                <w:rFonts w:ascii="Times New Roman" w:hAnsi="Times New Roman" w:cs="Times New Roman"/>
                <w:color w:val="000000"/>
                <w:rPrChange w:id="1039" w:author="Leonardo Pigatto" w:date="2018-05-28T16:22:00Z">
                  <w:rPr>
                    <w:ins w:id="1040" w:author="Diego Radiske" w:date="2018-05-22T21:59:00Z"/>
                    <w:del w:id="1041" w:author="Carlos Eduardo" w:date="2018-06-05T21:31:00Z"/>
                    <w:color w:val="000000"/>
                  </w:rPr>
                </w:rPrChange>
              </w:rPr>
            </w:pPr>
            <w:ins w:id="1042" w:author="Diego Radiske" w:date="2018-05-22T22:04:00Z">
              <w:del w:id="1043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44" w:author="Leonardo Pigatto" w:date="2018-05-28T16:22:00Z">
                      <w:rPr>
                        <w:color w:val="000000"/>
                      </w:rPr>
                    </w:rPrChange>
                  </w:rPr>
                  <w:delText>Cadastrar um evento sem descrição</w:delText>
                </w:r>
              </w:del>
            </w:ins>
          </w:p>
        </w:tc>
        <w:tc>
          <w:tcPr>
            <w:tcW w:w="2832" w:type="dxa"/>
          </w:tcPr>
          <w:p w14:paraId="0BC79CEA" w14:textId="7E3E728F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1045" w:author="Diego Radiske" w:date="2018-05-22T21:59:00Z"/>
                <w:del w:id="1046" w:author="Carlos Eduardo" w:date="2018-06-05T21:31:00Z"/>
                <w:rFonts w:ascii="Times New Roman" w:hAnsi="Times New Roman" w:cs="Times New Roman"/>
                <w:color w:val="000000"/>
                <w:rPrChange w:id="1047" w:author="Leonardo Pigatto" w:date="2018-05-28T16:22:00Z">
                  <w:rPr>
                    <w:ins w:id="1048" w:author="Diego Radiske" w:date="2018-05-22T21:59:00Z"/>
                    <w:del w:id="1049" w:author="Carlos Eduardo" w:date="2018-06-05T21:31:00Z"/>
                    <w:color w:val="000000"/>
                  </w:rPr>
                </w:rPrChange>
              </w:rPr>
            </w:pPr>
            <w:ins w:id="1050" w:author="Diego Radiske" w:date="2018-05-22T22:06:00Z">
              <w:del w:id="1051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52" w:author="Leonardo Pigatto" w:date="2018-05-28T16:22:00Z">
                      <w:rPr>
                        <w:color w:val="000000"/>
                      </w:rPr>
                    </w:rPrChange>
                  </w:rPr>
                  <w:delText>Emissão de mensagem solicitando preencher a descrição.</w:delText>
                </w:r>
              </w:del>
            </w:ins>
          </w:p>
        </w:tc>
      </w:tr>
      <w:tr w:rsidR="00506702" w:rsidDel="00F13A79" w14:paraId="108FA3DC" w14:textId="7C340D4A" w:rsidTr="00764AE8">
        <w:trPr>
          <w:ins w:id="1053" w:author="Diego Radiske" w:date="2018-05-22T21:59:00Z"/>
          <w:del w:id="1054" w:author="Carlos Eduardo" w:date="2018-06-05T21:31:00Z"/>
        </w:trPr>
        <w:tc>
          <w:tcPr>
            <w:tcW w:w="2831" w:type="dxa"/>
          </w:tcPr>
          <w:p w14:paraId="7BBC389D" w14:textId="588A93D1" w:rsidR="00506702" w:rsidRPr="00A7429C" w:rsidDel="00F13A79" w:rsidRDefault="00506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55" w:author="Diego Radiske" w:date="2018-05-22T21:59:00Z"/>
                <w:del w:id="1056" w:author="Carlos Eduardo" w:date="2018-06-05T21:31:00Z"/>
                <w:rFonts w:ascii="Times New Roman" w:hAnsi="Times New Roman" w:cs="Times New Roman"/>
                <w:b/>
                <w:color w:val="000000"/>
                <w:rPrChange w:id="1057" w:author="Leonardo Pigatto" w:date="2018-05-28T16:22:00Z">
                  <w:rPr>
                    <w:ins w:id="1058" w:author="Diego Radiske" w:date="2018-05-22T21:59:00Z"/>
                    <w:del w:id="1059" w:author="Carlos Eduardo" w:date="2018-06-05T21:31:00Z"/>
                    <w:b/>
                    <w:color w:val="000000"/>
                  </w:rPr>
                </w:rPrChange>
              </w:rPr>
            </w:pPr>
            <w:ins w:id="1060" w:author="Diego Radiske" w:date="2018-05-22T21:59:00Z">
              <w:del w:id="1061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1062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7ED4D651" w14:textId="4054873F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63" w:author="Diego Radiske" w:date="2018-05-22T21:59:00Z"/>
                <w:del w:id="1064" w:author="Carlos Eduardo" w:date="2018-06-05T21:31:00Z"/>
                <w:rFonts w:ascii="Times New Roman" w:hAnsi="Times New Roman" w:cs="Times New Roman"/>
                <w:color w:val="000000"/>
                <w:rPrChange w:id="1065" w:author="Leonardo Pigatto" w:date="2018-05-28T16:22:00Z">
                  <w:rPr>
                    <w:ins w:id="1066" w:author="Diego Radiske" w:date="2018-05-22T21:59:00Z"/>
                    <w:del w:id="1067" w:author="Carlos Eduardo" w:date="2018-06-05T21:31:00Z"/>
                    <w:color w:val="000000"/>
                  </w:rPr>
                </w:rPrChange>
              </w:rPr>
            </w:pPr>
            <w:ins w:id="1068" w:author="Diego Radiske" w:date="2018-05-22T22:04:00Z">
              <w:del w:id="1069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70" w:author="Leonardo Pigatto" w:date="2018-05-28T16:22:00Z">
                      <w:rPr>
                        <w:color w:val="000000"/>
                      </w:rPr>
                    </w:rPrChange>
                  </w:rPr>
                  <w:delText xml:space="preserve">Cadastrar um evento </w:delText>
                </w:r>
              </w:del>
            </w:ins>
            <w:ins w:id="1071" w:author="Diego Radiske" w:date="2018-05-22T22:05:00Z">
              <w:del w:id="1072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73" w:author="Leonardo Pigatto" w:date="2018-05-28T16:22:00Z">
                      <w:rPr>
                        <w:color w:val="000000"/>
                      </w:rPr>
                    </w:rPrChange>
                  </w:rPr>
                  <w:delText>sem selecionar um curso</w:delText>
                </w:r>
              </w:del>
            </w:ins>
          </w:p>
        </w:tc>
        <w:tc>
          <w:tcPr>
            <w:tcW w:w="2832" w:type="dxa"/>
          </w:tcPr>
          <w:p w14:paraId="462EE839" w14:textId="65FB7E95" w:rsidR="00506702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1074" w:author="Diego Radiske" w:date="2018-05-22T21:59:00Z"/>
                <w:del w:id="1075" w:author="Carlos Eduardo" w:date="2018-06-05T21:31:00Z"/>
                <w:rFonts w:ascii="Times New Roman" w:hAnsi="Times New Roman" w:cs="Times New Roman"/>
                <w:color w:val="000000"/>
                <w:rPrChange w:id="1076" w:author="Leonardo Pigatto" w:date="2018-05-28T16:22:00Z">
                  <w:rPr>
                    <w:ins w:id="1077" w:author="Diego Radiske" w:date="2018-05-22T21:59:00Z"/>
                    <w:del w:id="1078" w:author="Carlos Eduardo" w:date="2018-06-05T21:31:00Z"/>
                    <w:color w:val="000000"/>
                  </w:rPr>
                </w:rPrChange>
              </w:rPr>
            </w:pPr>
            <w:ins w:id="1079" w:author="Diego Radiske" w:date="2018-05-22T22:06:00Z">
              <w:del w:id="1080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81" w:author="Leonardo Pigatto" w:date="2018-05-28T16:22:00Z">
                      <w:rPr>
                        <w:color w:val="000000"/>
                      </w:rPr>
                    </w:rPrChange>
                  </w:rPr>
                  <w:delText>Emissão de mensagem solicitando preencher o curso.</w:delText>
                </w:r>
              </w:del>
            </w:ins>
          </w:p>
        </w:tc>
      </w:tr>
      <w:tr w:rsidR="008B5BDF" w:rsidDel="00F13A79" w14:paraId="5B13D86D" w14:textId="67A95FDF" w:rsidTr="00764AE8">
        <w:trPr>
          <w:ins w:id="1082" w:author="Diego Radiske" w:date="2018-05-22T22:05:00Z"/>
          <w:del w:id="1083" w:author="Carlos Eduardo" w:date="2018-06-05T21:31:00Z"/>
        </w:trPr>
        <w:tc>
          <w:tcPr>
            <w:tcW w:w="2831" w:type="dxa"/>
          </w:tcPr>
          <w:p w14:paraId="2F47EBB0" w14:textId="73EED70D" w:rsidR="008B5BDF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84" w:author="Diego Radiske" w:date="2018-05-22T22:05:00Z"/>
                <w:del w:id="1085" w:author="Carlos Eduardo" w:date="2018-06-05T21:31:00Z"/>
                <w:rFonts w:ascii="Times New Roman" w:hAnsi="Times New Roman" w:cs="Times New Roman"/>
                <w:b/>
                <w:color w:val="000000"/>
                <w:rPrChange w:id="1086" w:author="Leonardo Pigatto" w:date="2018-05-28T16:22:00Z">
                  <w:rPr>
                    <w:ins w:id="1087" w:author="Diego Radiske" w:date="2018-05-22T22:05:00Z"/>
                    <w:del w:id="1088" w:author="Carlos Eduardo" w:date="2018-06-05T21:31:00Z"/>
                    <w:b/>
                    <w:color w:val="000000"/>
                  </w:rPr>
                </w:rPrChange>
              </w:rPr>
            </w:pPr>
            <w:ins w:id="1089" w:author="Diego Radiske" w:date="2018-05-22T22:05:00Z">
              <w:del w:id="1090" w:author="Carlos Eduardo" w:date="2018-06-05T21:31:00Z">
                <w:r w:rsidRPr="00A7429C" w:rsidDel="00F13A79">
                  <w:rPr>
                    <w:rFonts w:ascii="Times New Roman" w:hAnsi="Times New Roman" w:cs="Times New Roman"/>
                    <w:b/>
                    <w:color w:val="000000"/>
                    <w:rPrChange w:id="1091" w:author="Leonardo Pigatto" w:date="2018-05-28T16:22:00Z">
                      <w:rPr>
                        <w:b/>
                        <w:color w:val="000000"/>
                      </w:rPr>
                    </w:rPrChange>
                  </w:rPr>
                  <w:delText>Unitário</w:delText>
                </w:r>
              </w:del>
            </w:ins>
          </w:p>
        </w:tc>
        <w:tc>
          <w:tcPr>
            <w:tcW w:w="2831" w:type="dxa"/>
          </w:tcPr>
          <w:p w14:paraId="75299481" w14:textId="2CBD01A3" w:rsidR="008B5BDF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ns w:id="1092" w:author="Diego Radiske" w:date="2018-05-22T22:05:00Z"/>
                <w:del w:id="1093" w:author="Carlos Eduardo" w:date="2018-06-05T21:31:00Z"/>
                <w:rFonts w:ascii="Times New Roman" w:hAnsi="Times New Roman" w:cs="Times New Roman"/>
                <w:color w:val="000000"/>
                <w:rPrChange w:id="1094" w:author="Leonardo Pigatto" w:date="2018-05-28T16:22:00Z">
                  <w:rPr>
                    <w:ins w:id="1095" w:author="Diego Radiske" w:date="2018-05-22T22:05:00Z"/>
                    <w:del w:id="1096" w:author="Carlos Eduardo" w:date="2018-06-05T21:31:00Z"/>
                    <w:color w:val="000000"/>
                  </w:rPr>
                </w:rPrChange>
              </w:rPr>
            </w:pPr>
            <w:ins w:id="1097" w:author="Diego Radiske" w:date="2018-05-22T22:05:00Z">
              <w:del w:id="1098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099" w:author="Leonardo Pigatto" w:date="2018-05-28T16:22:00Z">
                      <w:rPr>
                        <w:color w:val="000000"/>
                      </w:rPr>
                    </w:rPrChange>
                  </w:rPr>
                  <w:delText>Cadastrar um evento sem selecionar um tipo de evento</w:delText>
                </w:r>
              </w:del>
            </w:ins>
          </w:p>
        </w:tc>
        <w:tc>
          <w:tcPr>
            <w:tcW w:w="2832" w:type="dxa"/>
          </w:tcPr>
          <w:p w14:paraId="57330356" w14:textId="5079B1DE" w:rsidR="008B5BDF" w:rsidRPr="00A7429C" w:rsidDel="00F13A79" w:rsidRDefault="008B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rPr>
                <w:ins w:id="1100" w:author="Diego Radiske" w:date="2018-05-22T22:05:00Z"/>
                <w:del w:id="1101" w:author="Carlos Eduardo" w:date="2018-06-05T21:31:00Z"/>
                <w:rFonts w:ascii="Times New Roman" w:hAnsi="Times New Roman" w:cs="Times New Roman"/>
                <w:color w:val="000000"/>
                <w:rPrChange w:id="1102" w:author="Leonardo Pigatto" w:date="2018-05-28T16:22:00Z">
                  <w:rPr>
                    <w:ins w:id="1103" w:author="Diego Radiske" w:date="2018-05-22T22:05:00Z"/>
                    <w:del w:id="1104" w:author="Carlos Eduardo" w:date="2018-06-05T21:31:00Z"/>
                    <w:color w:val="000000"/>
                  </w:rPr>
                </w:rPrChange>
              </w:rPr>
            </w:pPr>
            <w:ins w:id="1105" w:author="Diego Radiske" w:date="2018-05-22T22:06:00Z">
              <w:del w:id="1106" w:author="Carlos Eduardo" w:date="2018-06-05T21:31:00Z">
                <w:r w:rsidRPr="00A7429C" w:rsidDel="00F13A79">
                  <w:rPr>
                    <w:rFonts w:ascii="Times New Roman" w:hAnsi="Times New Roman" w:cs="Times New Roman"/>
                    <w:color w:val="000000"/>
                    <w:rPrChange w:id="1107" w:author="Leonardo Pigatto" w:date="2018-05-28T16:22:00Z">
                      <w:rPr>
                        <w:color w:val="000000"/>
                      </w:rPr>
                    </w:rPrChange>
                  </w:rPr>
                  <w:delText>Emissão de mensagem solicitando preencher o tipo de evento.</w:delText>
                </w:r>
              </w:del>
            </w:ins>
          </w:p>
        </w:tc>
      </w:tr>
    </w:tbl>
    <w:p w14:paraId="7F19F819" w14:textId="77777777" w:rsidR="00793D12" w:rsidRDefault="00474998" w:rsidP="00793D1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Style w:val="Refdecomentrio"/>
        </w:rPr>
        <w:commentReference w:id="1108"/>
      </w:r>
    </w:p>
    <w:p w14:paraId="224FCED2" w14:textId="77777777" w:rsidR="00793D12" w:rsidRDefault="00793D12" w:rsidP="00A705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 Processo de Medição</w:t>
      </w:r>
    </w:p>
    <w:p w14:paraId="6ABE0BF4" w14:textId="77777777" w:rsidR="00A70530" w:rsidRDefault="00A70530" w:rsidP="00A7053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7DD7C4A" w14:textId="77777777" w:rsidR="00793D12" w:rsidRPr="00793D12" w:rsidRDefault="00793D12" w:rsidP="00A70530">
      <w:pPr>
        <w:shd w:val="clear" w:color="auto" w:fill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Desenvolvimento de software requer um processo ou mecanismo de medição para 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D12">
        <w:rPr>
          <w:rFonts w:ascii="Times New Roman" w:eastAsia="Times New Roman" w:hAnsi="Times New Roman" w:cs="Times New Roman"/>
          <w:sz w:val="24"/>
          <w:szCs w:val="24"/>
        </w:rPr>
        <w:t xml:space="preserve">e avaliação. A medição ajuda no planejamento do projeto, alocação de recursos, </w:t>
      </w:r>
    </w:p>
    <w:p w14:paraId="26F5E4E6" w14:textId="77777777" w:rsidR="00793D12" w:rsidRDefault="00793D12" w:rsidP="00793D12">
      <w:pPr>
        <w:shd w:val="clear" w:color="auto" w:fill="auto"/>
        <w:rPr>
          <w:rFonts w:ascii="Times New Roman" w:eastAsia="Times New Roman" w:hAnsi="Times New Roman" w:cs="Times New Roman"/>
          <w:sz w:val="24"/>
          <w:szCs w:val="24"/>
        </w:rPr>
      </w:pPr>
      <w:r w:rsidRPr="00793D12">
        <w:rPr>
          <w:rFonts w:ascii="Times New Roman" w:eastAsia="Times New Roman" w:hAnsi="Times New Roman" w:cs="Times New Roman"/>
          <w:sz w:val="24"/>
          <w:szCs w:val="24"/>
        </w:rPr>
        <w:t>estimativo de custos e tempo, além de ajudar na prevençã</w:t>
      </w:r>
      <w:r>
        <w:rPr>
          <w:rFonts w:ascii="Times New Roman" w:eastAsia="Times New Roman" w:hAnsi="Times New Roman" w:cs="Times New Roman"/>
          <w:sz w:val="24"/>
          <w:szCs w:val="24"/>
        </w:rPr>
        <w:t>o de erros e auxílio no suporte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A70530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A70530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14:paraId="425B0001" w14:textId="77777777" w:rsidR="005F3D65" w:rsidRDefault="00131F7F" w:rsidP="005F3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Para a realização da medição de nosso software utilizamos o processo GQM (Goal Question Metr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ic), que é um processo que visa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>medir objetos como: produtos, processos e recursos, ele é baseado numa estrutura, na qual se define o que vai ser medido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 xml:space="preserve"> e uma meta (objetivos). </w:t>
      </w:r>
      <w:r w:rsidR="005F3D65" w:rsidRPr="005F3D65">
        <w:rPr>
          <w:rFonts w:ascii="Times New Roman" w:eastAsia="Times New Roman" w:hAnsi="Times New Roman" w:cs="Times New Roman"/>
          <w:sz w:val="24"/>
          <w:szCs w:val="24"/>
        </w:rPr>
        <w:t>Depois são criadas questões para avaliar a produtividade e o tempo, e busca-se r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espondê-las através de métricas (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ASILI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R. B.; C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ALDEIRA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 xml:space="preserve">, G.; 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ROMBACH</w:t>
      </w:r>
      <w:r w:rsidR="005F3D65" w:rsidRPr="00A70530">
        <w:rPr>
          <w:rFonts w:ascii="Times New Roman" w:eastAsia="Times New Roman" w:hAnsi="Times New Roman" w:cs="Times New Roman"/>
          <w:sz w:val="24"/>
          <w:szCs w:val="24"/>
        </w:rPr>
        <w:t>, H.D</w:t>
      </w:r>
      <w:r w:rsidR="005F3D65">
        <w:rPr>
          <w:rFonts w:ascii="Times New Roman" w:eastAsia="Times New Roman" w:hAnsi="Times New Roman" w:cs="Times New Roman"/>
          <w:sz w:val="24"/>
          <w:szCs w:val="24"/>
        </w:rPr>
        <w:t>, 2003).</w:t>
      </w:r>
    </w:p>
    <w:p w14:paraId="381C05E6" w14:textId="77777777" w:rsidR="00173F6A" w:rsidRDefault="00173F6A" w:rsidP="005F3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B12BC" w14:textId="77777777" w:rsidR="00173F6A" w:rsidRDefault="00173F6A" w:rsidP="005F3D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3.1.1. Métricas de Processo</w:t>
      </w:r>
    </w:p>
    <w:p w14:paraId="77AA8964" w14:textId="77777777" w:rsidR="00D42B8F" w:rsidRPr="005F3D65" w:rsidRDefault="00D42B8F" w:rsidP="005F3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65AC06" w14:textId="77777777" w:rsidR="00793D12" w:rsidRPr="00CA598B" w:rsidRDefault="00793D12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Medir eficência do 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Processo de login</w:t>
      </w:r>
    </w:p>
    <w:p w14:paraId="2B855532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a confiabilidade no processo?</w:t>
      </w:r>
    </w:p>
    <w:p w14:paraId="35223209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Quantas vezes é permitido efetuar o login com a senha incorreta ou login incorreto?</w:t>
      </w:r>
    </w:p>
    <w:p w14:paraId="7BE6590F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possui o processo de login?</w:t>
      </w:r>
    </w:p>
    <w:p w14:paraId="4EF393D4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status dos defeitos encontrados?</w:t>
      </w:r>
    </w:p>
    <w:p w14:paraId="717AFDC2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que possui o processo?</w:t>
      </w:r>
    </w:p>
    <w:p w14:paraId="16660233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desenvolvido é claro e fácil de entender?</w:t>
      </w:r>
    </w:p>
    <w:p w14:paraId="626F28C8" w14:textId="77777777" w:rsidR="00793D12" w:rsidRDefault="00D42B8F" w:rsidP="00D42B8F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285" w:hanging="35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Todas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as variáveis e parâmetros estão sendo usadas</w:t>
      </w:r>
      <w:r w:rsidR="005F3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corretamente?</w:t>
      </w:r>
    </w:p>
    <w:p w14:paraId="5D7C5AB8" w14:textId="77777777" w:rsidR="001C369C" w:rsidRDefault="001C369C" w:rsidP="001C369C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14:paraId="06B12B6D" w14:textId="77777777" w:rsidR="001C369C" w:rsidRDefault="001C369C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DL = (Número de defeitos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 xml:space="preserve"> no login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14:paraId="55DB9B42" w14:textId="77777777" w:rsidR="00220E94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LOC</w:t>
      </w:r>
      <w:r w:rsidR="00173F6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FB0AF3">
        <w:rPr>
          <w:rFonts w:ascii="Times New Roman" w:hAnsi="Times New Roman" w:cs="Times New Roman"/>
          <w:color w:val="000000"/>
          <w:sz w:val="24"/>
          <w:szCs w:val="24"/>
        </w:rPr>
        <w:t>Número total de linhas de código na função.</w:t>
      </w:r>
    </w:p>
    <w:p w14:paraId="64E028B0" w14:textId="77777777" w:rsidR="001C369C" w:rsidRDefault="00173F6A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LCM = 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inhas </w:t>
      </w:r>
      <w:r w:rsidR="00EC43F3">
        <w:rPr>
          <w:rFonts w:ascii="Times New Roman" w:hAnsi="Times New Roman" w:cs="Times New Roman"/>
          <w:color w:val="000000"/>
          <w:sz w:val="24"/>
          <w:szCs w:val="24"/>
        </w:rPr>
        <w:t xml:space="preserve">de código </w:t>
      </w:r>
      <w:r>
        <w:rPr>
          <w:rFonts w:ascii="Times New Roman" w:hAnsi="Times New Roman" w:cs="Times New Roman"/>
          <w:color w:val="000000"/>
          <w:sz w:val="24"/>
          <w:szCs w:val="24"/>
        </w:rPr>
        <w:t>por método/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Número total de linhas de c</w:t>
      </w:r>
      <w:r>
        <w:rPr>
          <w:rFonts w:ascii="Times New Roman" w:hAnsi="Times New Roman" w:cs="Times New Roman"/>
          <w:color w:val="000000"/>
          <w:sz w:val="24"/>
          <w:szCs w:val="24"/>
        </w:rPr>
        <w:t>ódigo ao final da implementação</w:t>
      </w:r>
      <w:r w:rsidR="00D42B8F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 100.</w:t>
      </w:r>
    </w:p>
    <w:p w14:paraId="0685CF7E" w14:textId="77777777" w:rsidR="00EC43F3" w:rsidRDefault="00EC43F3" w:rsidP="001C369C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VF = (Variáveis inicias da função/Variáveis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75C94C" w14:textId="77777777" w:rsidR="00647621" w:rsidRDefault="00647621" w:rsidP="0064762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</w:t>
      </w:r>
      <w:r w:rsidR="00F141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B84F1C" w14:textId="77777777" w:rsidR="00EC43F3" w:rsidRPr="001C369C" w:rsidRDefault="00647621" w:rsidP="006363B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65" w:hanging="35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LSI = Vezes permitidas à tentativas de logar com login ou senha incorretos.</w:t>
      </w:r>
    </w:p>
    <w:p w14:paraId="5CBFD197" w14:textId="77777777" w:rsidR="00793D12" w:rsidRPr="00CA598B" w:rsidRDefault="00793D12" w:rsidP="00793D12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9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D887C4" w14:textId="77777777" w:rsidR="00793D12" w:rsidRPr="00CA598B" w:rsidRDefault="005F3D65" w:rsidP="00793D12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Medir efic</w:t>
      </w:r>
      <w:r w:rsidR="00FF0E71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793D12">
        <w:rPr>
          <w:rFonts w:ascii="Times New Roman" w:hAnsi="Times New Roman" w:cs="Times New Roman"/>
          <w:color w:val="000000"/>
          <w:sz w:val="24"/>
          <w:szCs w:val="24"/>
        </w:rPr>
        <w:t xml:space="preserve">ência do </w:t>
      </w:r>
      <w:r w:rsidR="00793D12" w:rsidRPr="00CA598B">
        <w:rPr>
          <w:rFonts w:ascii="Times New Roman" w:hAnsi="Times New Roman" w:cs="Times New Roman"/>
          <w:color w:val="000000"/>
          <w:sz w:val="24"/>
          <w:szCs w:val="24"/>
        </w:rPr>
        <w:t>Processo CRUD de usuários</w:t>
      </w:r>
    </w:p>
    <w:p w14:paraId="1EDD31FD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é possível cadastrar no sistema?</w:t>
      </w:r>
    </w:p>
    <w:p w14:paraId="26D36AD6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É possível cadastrar usuários que já existam?</w:t>
      </w:r>
    </w:p>
    <w:p w14:paraId="17B668DD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lastRenderedPageBreak/>
        <w:t>É permitido usuários com os mesmos dados?</w:t>
      </w:r>
    </w:p>
    <w:p w14:paraId="4BE1A6F3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podem ser alterados ao mesmo tempo?</w:t>
      </w:r>
    </w:p>
    <w:p w14:paraId="2ACE88C0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usuários poderão alterar dados de outros?</w:t>
      </w:r>
    </w:p>
    <w:p w14:paraId="50610ABC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 xml:space="preserve">Quais os defeitos encontrados no processo de cadastro, alteração </w:t>
      </w:r>
      <w:r w:rsidR="00A474A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CA598B">
        <w:rPr>
          <w:rFonts w:ascii="Times New Roman" w:hAnsi="Times New Roman" w:cs="Times New Roman"/>
          <w:color w:val="000000"/>
          <w:sz w:val="24"/>
          <w:szCs w:val="24"/>
        </w:rPr>
        <w:t>e exclusão?</w:t>
      </w:r>
    </w:p>
    <w:p w14:paraId="35E5B819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Quais os status de cada defeito?</w:t>
      </w:r>
    </w:p>
    <w:p w14:paraId="48D45CD7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Qual o desempenho na hora de efetuar o cadastro, alteração, exclusão e busca?</w:t>
      </w:r>
    </w:p>
    <w:p w14:paraId="15FA8212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Quantos defeitos foram encontrados desde o início do desenvolvimento?</w:t>
      </w:r>
    </w:p>
    <w:p w14:paraId="465C9779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O código é fácil e simples de compreender?</w:t>
      </w:r>
    </w:p>
    <w:p w14:paraId="692BD9DE" w14:textId="77777777" w:rsidR="00793D12" w:rsidRPr="00CA598B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Todas as variáveis e parâmetros estão sendo usadas corretamente?</w:t>
      </w:r>
    </w:p>
    <w:p w14:paraId="5251FC7A" w14:textId="77777777" w:rsidR="00793D12" w:rsidRDefault="00793D12" w:rsidP="00793D12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CA598B">
        <w:rPr>
          <w:rFonts w:ascii="Times New Roman" w:hAnsi="Times New Roman" w:cs="Times New Roman"/>
          <w:color w:val="000000"/>
          <w:sz w:val="24"/>
          <w:szCs w:val="24"/>
        </w:rPr>
        <w:t>Quanto tempo de desenvolvimento foi necessário para finalizar o processo de inclusão, alteração, exclusão e busca?</w:t>
      </w:r>
    </w:p>
    <w:p w14:paraId="2E4FC490" w14:textId="77777777" w:rsidR="00846CD3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90"/>
        <w:rPr>
          <w:rFonts w:ascii="Times New Roman" w:hAnsi="Times New Roman" w:cs="Times New Roman"/>
          <w:color w:val="000000"/>
          <w:sz w:val="24"/>
          <w:szCs w:val="24"/>
        </w:rPr>
      </w:pPr>
    </w:p>
    <w:p w14:paraId="4534A5E6" w14:textId="77777777" w:rsidR="00846CD3" w:rsidRPr="00CA598B" w:rsidRDefault="00846CD3" w:rsidP="00846CD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90"/>
        <w:rPr>
          <w:rFonts w:ascii="Times New Roman" w:hAnsi="Times New Roman" w:cs="Times New Roman"/>
          <w:color w:val="000000"/>
          <w:sz w:val="24"/>
          <w:szCs w:val="24"/>
        </w:rPr>
      </w:pPr>
    </w:p>
    <w:p w14:paraId="0FCD3D60" w14:textId="77777777" w:rsidR="00793D12" w:rsidRDefault="00846CD3" w:rsidP="00846CD3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14:paraId="4FB85707" w14:textId="77777777"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DC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= (Número de defeitos no </w:t>
      </w:r>
      <w:r>
        <w:rPr>
          <w:rFonts w:ascii="Times New Roman" w:hAnsi="Times New Roman" w:cs="Times New Roman"/>
          <w:color w:val="000000"/>
          <w:sz w:val="24"/>
          <w:szCs w:val="24"/>
        </w:rPr>
        <w:t>cadastro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>Número de defeitos</w:t>
      </w:r>
      <w:r w:rsidR="00C91274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14:paraId="6DEF887F" w14:textId="77777777"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DA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= 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na alteração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14:paraId="195471FD" w14:textId="77777777" w:rsidR="00846CD3" w:rsidRDefault="00846CD3" w:rsidP="00846CD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exclusão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14:paraId="57A5C882" w14:textId="77777777" w:rsidR="00846CD3" w:rsidRPr="00846CD3" w:rsidRDefault="00846CD3" w:rsidP="001737C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565" w:hanging="35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DB = 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(Número de defeitos </w:t>
      </w:r>
      <w:r>
        <w:rPr>
          <w:rFonts w:ascii="Times New Roman" w:hAnsi="Times New Roman" w:cs="Times New Roman"/>
          <w:color w:val="000000"/>
          <w:sz w:val="24"/>
          <w:szCs w:val="24"/>
        </w:rPr>
        <w:t>na busca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 xml:space="preserve"> após implementação/</w:t>
      </w:r>
      <w:r w:rsidR="004326BA" w:rsidRPr="004326B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Número de defeitos encontrados a cada versão</w:t>
      </w:r>
      <w:r w:rsidRPr="00846CD3">
        <w:rPr>
          <w:rFonts w:ascii="Times New Roman" w:hAnsi="Times New Roman" w:cs="Times New Roman"/>
          <w:color w:val="000000"/>
          <w:sz w:val="24"/>
          <w:szCs w:val="24"/>
        </w:rPr>
        <w:t>) * 100.</w:t>
      </w:r>
    </w:p>
    <w:p w14:paraId="0E09F5A7" w14:textId="77777777" w:rsidR="00F141B1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VF = (Variáveis inicias da função/Variáveis ao fim da função).</w:t>
      </w:r>
    </w:p>
    <w:p w14:paraId="2F21B3A7" w14:textId="77777777" w:rsidR="00846CD3" w:rsidRDefault="00F141B1" w:rsidP="00F141B1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PF = (Parâmetros inicias da função/Parâmetros ao fim da função).</w:t>
      </w:r>
    </w:p>
    <w:p w14:paraId="3AF5D90C" w14:textId="77777777" w:rsidR="00550FCD" w:rsidRDefault="007E032D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TDP = Tempo total de desenvolvimento dos processos CRUD.</w:t>
      </w:r>
    </w:p>
    <w:p w14:paraId="049470DD" w14:textId="77777777"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DPC = Tempo total para processar um cadastro.</w:t>
      </w:r>
    </w:p>
    <w:p w14:paraId="4DBA770C" w14:textId="77777777" w:rsidR="00DA096A" w:rsidRDefault="00DA096A" w:rsidP="00550FCD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DPA = Tempo total para processar uma alteração.</w:t>
      </w:r>
    </w:p>
    <w:p w14:paraId="0575DA02" w14:textId="77777777" w:rsidR="00DA096A" w:rsidRDefault="00DA096A" w:rsidP="001A1EAF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DA096A">
        <w:rPr>
          <w:rFonts w:ascii="Times New Roman" w:hAnsi="Times New Roman" w:cs="Times New Roman"/>
          <w:color w:val="000000"/>
          <w:sz w:val="24"/>
          <w:szCs w:val="24"/>
        </w:rPr>
        <w:t xml:space="preserve">DPE = </w:t>
      </w:r>
      <w:r>
        <w:rPr>
          <w:rFonts w:ascii="Times New Roman" w:hAnsi="Times New Roman" w:cs="Times New Roman"/>
          <w:color w:val="000000"/>
          <w:sz w:val="24"/>
          <w:szCs w:val="24"/>
        </w:rPr>
        <w:t>Tempo total para processar uma exclusão.</w:t>
      </w:r>
    </w:p>
    <w:p w14:paraId="15393F9E" w14:textId="77777777" w:rsidR="00DA096A" w:rsidRDefault="00DA096A" w:rsidP="001A1EAF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DPB = Tempo total para processar uma busca.</w:t>
      </w:r>
    </w:p>
    <w:p w14:paraId="504A4F6A" w14:textId="77777777" w:rsidR="00817B6B" w:rsidRDefault="00817B6B" w:rsidP="00817B6B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LOC = Número total de linhas de código na função.</w:t>
      </w:r>
    </w:p>
    <w:p w14:paraId="4DD56621" w14:textId="77777777" w:rsidR="00817B6B" w:rsidRPr="00DA096A" w:rsidRDefault="00817B6B" w:rsidP="00817B6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570"/>
        <w:rPr>
          <w:rFonts w:ascii="Times New Roman" w:hAnsi="Times New Roman" w:cs="Times New Roman"/>
          <w:color w:val="000000"/>
          <w:sz w:val="24"/>
          <w:szCs w:val="24"/>
        </w:rPr>
      </w:pPr>
    </w:p>
    <w:p w14:paraId="0EBBEAEA" w14:textId="77777777" w:rsid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5A2FCE33" w14:textId="77777777" w:rsidR="00550FCD" w:rsidRPr="00550FCD" w:rsidRDefault="00550FCD" w:rsidP="00550F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... ... ... .. .... . .. .</w:t>
      </w:r>
    </w:p>
    <w:p w14:paraId="77066765" w14:textId="77777777"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4BB98AF9" w14:textId="77777777"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3.1.2. Métricas de Produto</w:t>
      </w:r>
    </w:p>
    <w:p w14:paraId="281540E9" w14:textId="77777777" w:rsidR="00516A68" w:rsidRDefault="00516A68" w:rsidP="00516A6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5267E4F0" w14:textId="77777777" w:rsidR="00516A68" w:rsidRDefault="00516A68" w:rsidP="00516A68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Revisão do Produto</w:t>
      </w:r>
    </w:p>
    <w:p w14:paraId="76C6B129" w14:textId="77777777" w:rsidR="00516A68" w:rsidRDefault="00516A68" w:rsidP="00516A68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Quais as regras básicas para execução de revisões?</w:t>
      </w:r>
    </w:p>
    <w:p w14:paraId="3F877A44" w14:textId="77777777" w:rsidR="00516A68" w:rsidRPr="001F284B" w:rsidRDefault="001F284B" w:rsidP="001F284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são as características de um documento, para obter os melhores efeitos de uma revisão?</w:t>
      </w:r>
    </w:p>
    <w:p w14:paraId="4B6A4CA8" w14:textId="77777777" w:rsidR="001F284B" w:rsidRPr="001F284B" w:rsidRDefault="001F284B" w:rsidP="001737C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285" w:hanging="35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Quais são os critérios de aceitação para a qualidade do documento, após uma revisão?</w:t>
      </w:r>
    </w:p>
    <w:p w14:paraId="480BAD96" w14:textId="77777777" w:rsidR="001F284B" w:rsidRPr="001F284B" w:rsidRDefault="001F284B" w:rsidP="001737CB">
      <w:pPr>
        <w:pStyle w:val="Pargrafoda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285" w:hanging="35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revisões são um método útil e eficiente?</w:t>
      </w:r>
    </w:p>
    <w:p w14:paraId="030F2432" w14:textId="77777777"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90"/>
        <w:rPr>
          <w:rFonts w:ascii="Times New Roman" w:hAnsi="Times New Roman" w:cs="Times New Roman"/>
          <w:color w:val="000000"/>
          <w:sz w:val="24"/>
          <w:szCs w:val="24"/>
        </w:rPr>
      </w:pPr>
    </w:p>
    <w:p w14:paraId="76EC3753" w14:textId="77777777" w:rsidR="001F284B" w:rsidRDefault="001F284B" w:rsidP="001F284B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1F284B">
        <w:rPr>
          <w:rFonts w:ascii="Times New Roman" w:hAnsi="Times New Roman" w:cs="Times New Roman"/>
          <w:color w:val="000000"/>
          <w:sz w:val="24"/>
          <w:szCs w:val="24"/>
        </w:rPr>
        <w:t>Métricas geradas a partir dos questionamentos:</w:t>
      </w:r>
    </w:p>
    <w:p w14:paraId="5F136EF4" w14:textId="77777777" w:rsidR="001F284B" w:rsidRPr="001F284B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07946488" w14:textId="77777777" w:rsidR="001F284B" w:rsidRPr="001F284B" w:rsidRDefault="00817B6B" w:rsidP="001F284B">
      <w:pPr>
        <w:pStyle w:val="Pargrafoda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Número de falh</w:t>
      </w:r>
      <w:r>
        <w:rPr>
          <w:rFonts w:ascii="Times New Roman" w:eastAsia="Times New Roman" w:hAnsi="Times New Roman" w:cs="Times New Roman"/>
          <w:sz w:val="24"/>
          <w:szCs w:val="24"/>
        </w:rPr>
        <w:t>as detectadas durante a revisão.</w:t>
      </w:r>
    </w:p>
    <w:p w14:paraId="62E1595F" w14:textId="77777777" w:rsidR="001F284B" w:rsidRPr="001F284B" w:rsidRDefault="00817B6B" w:rsidP="001F284B">
      <w:pPr>
        <w:pStyle w:val="PargrafodaLista"/>
        <w:numPr>
          <w:ilvl w:val="0"/>
          <w:numId w:val="2"/>
        </w:numPr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 = Tamanho do produto revisado.</w:t>
      </w:r>
    </w:p>
    <w:p w14:paraId="7A2E728A" w14:textId="77777777" w:rsidR="001F284B" w:rsidRPr="001F284B" w:rsidRDefault="00817B6B" w:rsidP="001F284B">
      <w:pPr>
        <w:pStyle w:val="PargrafodaLista"/>
        <w:numPr>
          <w:ilvl w:val="0"/>
          <w:numId w:val="2"/>
        </w:numPr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CP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omplexidade do produto revisado.</w:t>
      </w:r>
    </w:p>
    <w:p w14:paraId="62ED20F3" w14:textId="77777777" w:rsidR="001F284B" w:rsidRPr="001F284B" w:rsidRDefault="00817B6B" w:rsidP="001F284B">
      <w:pPr>
        <w:pStyle w:val="PargrafodaLista"/>
        <w:numPr>
          <w:ilvl w:val="0"/>
          <w:numId w:val="2"/>
        </w:numPr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TRE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Tempo d</w:t>
      </w:r>
      <w:r>
        <w:rPr>
          <w:rFonts w:ascii="Times New Roman" w:eastAsia="Times New Roman" w:hAnsi="Times New Roman" w:cs="Times New Roman"/>
          <w:sz w:val="24"/>
          <w:szCs w:val="24"/>
        </w:rPr>
        <w:t>e recurso estimado para revisão.</w:t>
      </w:r>
    </w:p>
    <w:p w14:paraId="3E15FE31" w14:textId="77777777" w:rsidR="001F284B" w:rsidRPr="001F284B" w:rsidRDefault="00817B6B" w:rsidP="001F284B">
      <w:pPr>
        <w:pStyle w:val="PargrafodaLista"/>
        <w:numPr>
          <w:ilvl w:val="0"/>
          <w:numId w:val="2"/>
        </w:numPr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TRR = Tempo de recurso para revisão.</w:t>
      </w:r>
    </w:p>
    <w:p w14:paraId="6CC57790" w14:textId="77777777" w:rsidR="001F284B" w:rsidRPr="001F284B" w:rsidRDefault="00817B6B" w:rsidP="001F284B">
      <w:pPr>
        <w:pStyle w:val="PargrafodaLista"/>
        <w:numPr>
          <w:ilvl w:val="0"/>
          <w:numId w:val="2"/>
        </w:numPr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GF = </w:t>
      </w:r>
      <w:r w:rsidR="001F284B" w:rsidRPr="001F284B">
        <w:rPr>
          <w:rFonts w:ascii="Times New Roman" w:eastAsia="Times New Roman" w:hAnsi="Times New Roman" w:cs="Times New Roman"/>
          <w:sz w:val="24"/>
          <w:szCs w:val="24"/>
        </w:rPr>
        <w:t>Gravidade das falhas detectadas durante a revisão.</w:t>
      </w:r>
      <w:r w:rsidR="00867AC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88C060" w14:textId="77777777" w:rsidR="001F284B" w:rsidRPr="001F284B" w:rsidDel="00570C81" w:rsidRDefault="001F284B" w:rsidP="001F284B">
      <w:pPr>
        <w:pStyle w:val="PargrafodaLista"/>
        <w:ind w:left="714"/>
        <w:rPr>
          <w:del w:id="1109" w:author="Leonardo Pigatto" w:date="2018-05-28T17:09:00Z"/>
          <w:rFonts w:ascii="Times New Roman" w:eastAsia="Times New Roman" w:hAnsi="Times New Roman" w:cs="Times New Roman"/>
          <w:b/>
          <w:sz w:val="28"/>
          <w:szCs w:val="28"/>
        </w:rPr>
      </w:pPr>
    </w:p>
    <w:p w14:paraId="0F4926D4" w14:textId="77777777" w:rsidR="001F284B" w:rsidRPr="001F284B" w:rsidDel="00570C81" w:rsidRDefault="001F284B" w:rsidP="001F284B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570"/>
        <w:rPr>
          <w:del w:id="1110" w:author="Leonardo Pigatto" w:date="2018-05-28T17:09:00Z"/>
          <w:rFonts w:ascii="Times New Roman" w:hAnsi="Times New Roman" w:cs="Times New Roman"/>
          <w:color w:val="000000"/>
          <w:sz w:val="24"/>
          <w:szCs w:val="24"/>
        </w:rPr>
      </w:pPr>
    </w:p>
    <w:p w14:paraId="0463418D" w14:textId="77777777" w:rsidR="00516A68" w:rsidRPr="00516A68" w:rsidDel="00570C81" w:rsidRDefault="00516A68" w:rsidP="00516A68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1570"/>
        <w:rPr>
          <w:del w:id="1111" w:author="Leonardo Pigatto" w:date="2018-05-28T17:09:00Z"/>
          <w:rFonts w:ascii="Times New Roman" w:hAnsi="Times New Roman" w:cs="Times New Roman"/>
          <w:color w:val="000000"/>
          <w:sz w:val="24"/>
          <w:szCs w:val="24"/>
        </w:rPr>
      </w:pPr>
    </w:p>
    <w:p w14:paraId="6ED669FA" w14:textId="6841772A" w:rsidR="00094F0A" w:rsidRDefault="00094F0A">
      <w:p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rPr>
          <w:color w:val="000000"/>
        </w:rPr>
        <w:pPrChange w:id="1112" w:author="Leonardo Pigatto" w:date="2018-05-28T17:09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32AC9F05" w14:textId="77777777" w:rsidR="00516A68" w:rsidRPr="008A3989" w:rsidRDefault="00516A68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  <w:sz w:val="28"/>
          <w:szCs w:val="28"/>
        </w:rPr>
      </w:pPr>
    </w:p>
    <w:p w14:paraId="235D5EC1" w14:textId="77777777" w:rsidR="00094F0A" w:rsidRPr="008A3989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Times New Roman" w:hAnsi="Times New Roman" w:cs="Times New Roman"/>
          <w:color w:val="000000"/>
          <w:sz w:val="28"/>
          <w:szCs w:val="28"/>
        </w:rPr>
        <w:pPrChange w:id="1113" w:author="Leonardo Pigatto" w:date="2018-05-28T17:10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r w:rsidRPr="008A3989">
        <w:rPr>
          <w:rFonts w:ascii="Times New Roman" w:eastAsia="Verdana" w:hAnsi="Times New Roman" w:cs="Times New Roman"/>
          <w:color w:val="000000"/>
          <w:sz w:val="28"/>
          <w:szCs w:val="28"/>
        </w:rPr>
        <w:t>4. Documentação do projeto</w:t>
      </w:r>
    </w:p>
    <w:p w14:paraId="0E196610" w14:textId="4042729C" w:rsidR="00E717AF" w:rsidRDefault="00E717AF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ins w:id="1114" w:author="Leonardo Pigatto" w:date="2018-05-28T17:12:00Z"/>
          <w:rFonts w:ascii="Times New Roman" w:eastAsia="Verdana" w:hAnsi="Times New Roman" w:cs="Times New Roman"/>
          <w:color w:val="000000"/>
          <w:sz w:val="24"/>
          <w:szCs w:val="24"/>
        </w:rPr>
        <w:pPrChange w:id="1115" w:author="Leonardo Pigatto" w:date="2018-05-28T17:13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ins w:id="1116" w:author="Leonardo Pigatto" w:date="2018-05-28T17:12:00Z">
        <w:r>
          <w:rPr>
            <w:rFonts w:ascii="Times New Roman" w:eastAsia="Verdana" w:hAnsi="Times New Roman" w:cs="Times New Roman"/>
            <w:color w:val="000000"/>
            <w:sz w:val="24"/>
            <w:szCs w:val="24"/>
          </w:rPr>
          <w:t>Logo abaixo temos os gráficos os quais representam a produtividade da equipe durante a realização das tar</w:t>
        </w:r>
      </w:ins>
      <w:ins w:id="1117" w:author="Leonardo Pigatto" w:date="2018-05-28T17:13:00Z">
        <w:r>
          <w:rPr>
            <w:rFonts w:ascii="Times New Roman" w:eastAsia="Verdana" w:hAnsi="Times New Roman" w:cs="Times New Roman"/>
            <w:color w:val="000000"/>
            <w:sz w:val="24"/>
            <w:szCs w:val="24"/>
          </w:rPr>
          <w:t>efas inseridas no desenvolvimento do projeto:</w:t>
        </w:r>
      </w:ins>
    </w:p>
    <w:p w14:paraId="5008E715" w14:textId="0D22E0DE" w:rsidR="00094F0A" w:rsidRPr="00E717AF" w:rsidDel="00570C81" w:rsidRDefault="008A3989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del w:id="1118" w:author="Leonardo Pigatto" w:date="2018-05-28T17:09:00Z"/>
          <w:rFonts w:ascii="Times New Roman" w:eastAsia="Verdana" w:hAnsi="Times New Roman" w:cs="Times New Roman"/>
          <w:color w:val="000000"/>
          <w:sz w:val="24"/>
          <w:szCs w:val="24"/>
          <w:rPrChange w:id="1119" w:author="Leonardo Pigatto" w:date="2018-05-28T17:11:00Z">
            <w:rPr>
              <w:del w:id="1120" w:author="Leonardo Pigatto" w:date="2018-05-28T17:09:00Z"/>
              <w:rFonts w:ascii="Times New Roman" w:eastAsia="Verdana" w:hAnsi="Times New Roman" w:cs="Times New Roman"/>
              <w:color w:val="000000"/>
              <w:sz w:val="28"/>
              <w:szCs w:val="28"/>
            </w:rPr>
          </w:rPrChange>
        </w:rPr>
        <w:pPrChange w:id="1121" w:author="Leonardo Pigatto" w:date="2018-05-28T17:10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del w:id="1122" w:author="Leonardo Pigatto" w:date="2018-05-28T17:11:00Z">
        <w:r w:rsidRPr="00E717AF" w:rsidDel="00E717AF">
          <w:rPr>
            <w:rFonts w:ascii="Times New Roman" w:eastAsia="Verdana" w:hAnsi="Times New Roman" w:cs="Times New Roman"/>
            <w:color w:val="000000"/>
            <w:sz w:val="24"/>
            <w:szCs w:val="24"/>
            <w:rPrChange w:id="1123" w:author="Leonardo Pigatto" w:date="2018-05-28T17:11:00Z">
              <w:rPr>
                <w:rFonts w:ascii="Times New Roman" w:eastAsia="Verdana" w:hAnsi="Times New Roman" w:cs="Times New Roman"/>
                <w:color w:val="000000"/>
                <w:sz w:val="28"/>
                <w:szCs w:val="28"/>
              </w:rPr>
            </w:rPrChange>
          </w:rPr>
          <w:lastRenderedPageBreak/>
          <w:delText xml:space="preserve">Será descrito sobre as tarefas realizadas pela equipe durante o </w:delText>
        </w:r>
      </w:del>
      <w:del w:id="1124" w:author="Leonardo Pigatto" w:date="2018-05-28T17:10:00Z">
        <w:r w:rsidRPr="00E717AF" w:rsidDel="00570C81">
          <w:rPr>
            <w:rFonts w:ascii="Times New Roman" w:eastAsia="Verdana" w:hAnsi="Times New Roman" w:cs="Times New Roman"/>
            <w:color w:val="000000"/>
            <w:sz w:val="24"/>
            <w:szCs w:val="24"/>
            <w:rPrChange w:id="1125" w:author="Leonardo Pigatto" w:date="2018-05-28T17:11:00Z">
              <w:rPr>
                <w:rFonts w:ascii="Times New Roman" w:eastAsia="Verdana" w:hAnsi="Times New Roman" w:cs="Times New Roman"/>
                <w:color w:val="000000"/>
                <w:sz w:val="28"/>
                <w:szCs w:val="28"/>
              </w:rPr>
            </w:rPrChange>
          </w:rPr>
          <w:delText>desenvolvimento do projeto.</w:delText>
        </w:r>
      </w:del>
    </w:p>
    <w:p w14:paraId="0095E9B9" w14:textId="77777777" w:rsidR="008A3989" w:rsidRPr="00E717AF" w:rsidRDefault="008A3989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hAnsi="Times New Roman" w:cs="Times New Roman"/>
          <w:color w:val="000000"/>
          <w:sz w:val="24"/>
          <w:szCs w:val="24"/>
          <w:rPrChange w:id="1126" w:author="Leonardo Pigatto" w:date="2018-05-28T17:11:00Z">
            <w:rPr>
              <w:rFonts w:ascii="Times New Roman" w:hAnsi="Times New Roman" w:cs="Times New Roman"/>
              <w:color w:val="000000"/>
              <w:sz w:val="28"/>
              <w:szCs w:val="28"/>
            </w:rPr>
          </w:rPrChange>
        </w:rPr>
        <w:pPrChange w:id="1127" w:author="Leonardo Pigatto" w:date="2018-05-28T17:10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r w:rsidRPr="00E717AF">
        <w:rPr>
          <w:rFonts w:ascii="Times New Roman" w:hAnsi="Times New Roman" w:cs="Times New Roman"/>
          <w:b/>
          <w:noProof/>
          <w:sz w:val="24"/>
          <w:szCs w:val="24"/>
          <w:rPrChange w:id="1128" w:author="Leonardo Pigatto" w:date="2018-05-28T17:11:00Z">
            <w:rPr>
              <w:rFonts w:ascii="Times New Roman" w:hAnsi="Times New Roman" w:cs="Times New Roman"/>
              <w:b/>
              <w:noProof/>
              <w:sz w:val="24"/>
              <w:szCs w:val="24"/>
            </w:rPr>
          </w:rPrChange>
        </w:rPr>
        <w:drawing>
          <wp:anchor distT="0" distB="0" distL="114300" distR="114300" simplePos="0" relativeHeight="251663360" behindDoc="0" locked="0" layoutInCell="1" allowOverlap="1" wp14:anchorId="65F21924" wp14:editId="45DC2E44">
            <wp:simplePos x="0" y="0"/>
            <wp:positionH relativeFrom="margin">
              <wp:posOffset>-927735</wp:posOffset>
            </wp:positionH>
            <wp:positionV relativeFrom="paragraph">
              <wp:posOffset>304800</wp:posOffset>
            </wp:positionV>
            <wp:extent cx="7019925" cy="3714750"/>
            <wp:effectExtent l="0" t="0" r="9525" b="0"/>
            <wp:wrapTopAndBottom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41090" w14:textId="77777777"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726C1A2F" w14:textId="77777777"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Abaixo temos a tabela descrevendo as tarefas assim como seus responsáveis:</w:t>
      </w:r>
    </w:p>
    <w:p w14:paraId="3835796B" w14:textId="77777777" w:rsidR="008A3989" w:rsidRDefault="008A3989" w:rsidP="008A39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27"/>
        <w:gridCol w:w="2848"/>
        <w:gridCol w:w="3019"/>
      </w:tblGrid>
      <w:tr w:rsidR="008A3989" w:rsidRPr="000B0A07" w14:paraId="6A11FB42" w14:textId="77777777" w:rsidTr="001A1EAF">
        <w:tc>
          <w:tcPr>
            <w:tcW w:w="4196" w:type="dxa"/>
          </w:tcPr>
          <w:p w14:paraId="767FD529" w14:textId="77777777" w:rsidR="008A3989" w:rsidRPr="000B0A07" w:rsidRDefault="008A3989" w:rsidP="001A1EAF">
            <w:pPr>
              <w:tabs>
                <w:tab w:val="left" w:pos="84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A07">
              <w:rPr>
                <w:rFonts w:ascii="Times New Roman" w:hAnsi="Times New Roman" w:cs="Times New Roman"/>
                <w:sz w:val="24"/>
                <w:szCs w:val="24"/>
              </w:rPr>
              <w:t>TAREFA</w:t>
            </w:r>
          </w:p>
        </w:tc>
        <w:tc>
          <w:tcPr>
            <w:tcW w:w="4197" w:type="dxa"/>
          </w:tcPr>
          <w:p w14:paraId="21217730" w14:textId="77777777" w:rsidR="008A3989" w:rsidRPr="000B0A07" w:rsidRDefault="008A3989" w:rsidP="001A1EAF">
            <w:pPr>
              <w:tabs>
                <w:tab w:val="left" w:pos="84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A07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4197" w:type="dxa"/>
          </w:tcPr>
          <w:p w14:paraId="1BE6387E" w14:textId="77777777" w:rsidR="008A3989" w:rsidRPr="000B0A07" w:rsidRDefault="008A3989" w:rsidP="001A1EAF">
            <w:pPr>
              <w:tabs>
                <w:tab w:val="left" w:pos="844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0A07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</w:p>
        </w:tc>
      </w:tr>
      <w:tr w:rsidR="008A3989" w:rsidRPr="000B0A07" w14:paraId="0EE911F4" w14:textId="77777777" w:rsidTr="001A1EAF">
        <w:tc>
          <w:tcPr>
            <w:tcW w:w="4196" w:type="dxa"/>
          </w:tcPr>
          <w:p w14:paraId="4EE109BD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01</w:t>
            </w:r>
          </w:p>
        </w:tc>
        <w:tc>
          <w:tcPr>
            <w:tcW w:w="4197" w:type="dxa"/>
          </w:tcPr>
          <w:p w14:paraId="2A3F6DAE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Tabela Recorrência </w:t>
            </w:r>
          </w:p>
        </w:tc>
        <w:tc>
          <w:tcPr>
            <w:tcW w:w="4197" w:type="dxa"/>
          </w:tcPr>
          <w:p w14:paraId="5E5F73C4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Andrêves</w:t>
            </w:r>
          </w:p>
        </w:tc>
      </w:tr>
      <w:tr w:rsidR="008A3989" w:rsidRPr="000B0A07" w14:paraId="4A9AD5DE" w14:textId="77777777" w:rsidTr="001A1EAF">
        <w:tc>
          <w:tcPr>
            <w:tcW w:w="4196" w:type="dxa"/>
          </w:tcPr>
          <w:p w14:paraId="1E6278C3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02</w:t>
            </w:r>
          </w:p>
        </w:tc>
        <w:tc>
          <w:tcPr>
            <w:tcW w:w="4197" w:type="dxa"/>
          </w:tcPr>
          <w:p w14:paraId="42BF9061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CRUD de eventos </w:t>
            </w:r>
          </w:p>
        </w:tc>
        <w:tc>
          <w:tcPr>
            <w:tcW w:w="4197" w:type="dxa"/>
          </w:tcPr>
          <w:p w14:paraId="4A12B447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Ausgusto</w:t>
            </w:r>
          </w:p>
        </w:tc>
      </w:tr>
      <w:tr w:rsidR="008A3989" w:rsidRPr="000B0A07" w14:paraId="7E2A9D05" w14:textId="77777777" w:rsidTr="001A1EAF">
        <w:tc>
          <w:tcPr>
            <w:tcW w:w="4196" w:type="dxa"/>
          </w:tcPr>
          <w:p w14:paraId="310B89D4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03</w:t>
            </w:r>
          </w:p>
        </w:tc>
        <w:tc>
          <w:tcPr>
            <w:tcW w:w="4197" w:type="dxa"/>
          </w:tcPr>
          <w:p w14:paraId="22B35E3D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Modelo ER para documento</w:t>
            </w:r>
          </w:p>
        </w:tc>
        <w:tc>
          <w:tcPr>
            <w:tcW w:w="4197" w:type="dxa"/>
          </w:tcPr>
          <w:p w14:paraId="563303EE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Andrêves </w:t>
            </w:r>
          </w:p>
        </w:tc>
      </w:tr>
      <w:tr w:rsidR="008A3989" w:rsidRPr="000B0A07" w14:paraId="1472D6F1" w14:textId="77777777" w:rsidTr="001A1EAF">
        <w:tc>
          <w:tcPr>
            <w:tcW w:w="4196" w:type="dxa"/>
          </w:tcPr>
          <w:p w14:paraId="43D6C7AC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04</w:t>
            </w:r>
          </w:p>
        </w:tc>
        <w:tc>
          <w:tcPr>
            <w:tcW w:w="4197" w:type="dxa"/>
          </w:tcPr>
          <w:p w14:paraId="21B6D8E5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Tipos de eventos</w:t>
            </w:r>
          </w:p>
        </w:tc>
        <w:tc>
          <w:tcPr>
            <w:tcW w:w="4197" w:type="dxa"/>
          </w:tcPr>
          <w:p w14:paraId="7EAB80A3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14:paraId="395E1D8F" w14:textId="77777777" w:rsidTr="001A1EAF">
        <w:tc>
          <w:tcPr>
            <w:tcW w:w="4196" w:type="dxa"/>
          </w:tcPr>
          <w:p w14:paraId="14AC9A6B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05</w:t>
            </w:r>
          </w:p>
        </w:tc>
        <w:tc>
          <w:tcPr>
            <w:tcW w:w="4197" w:type="dxa"/>
          </w:tcPr>
          <w:p w14:paraId="3CACBD8F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classes</w:t>
            </w:r>
          </w:p>
        </w:tc>
        <w:tc>
          <w:tcPr>
            <w:tcW w:w="4197" w:type="dxa"/>
          </w:tcPr>
          <w:p w14:paraId="49F0E3C0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Carlos Eduardo, Leonardo</w:t>
            </w:r>
          </w:p>
        </w:tc>
      </w:tr>
      <w:tr w:rsidR="008A3989" w:rsidRPr="000B0A07" w14:paraId="0009BE4C" w14:textId="77777777" w:rsidTr="001A1EAF">
        <w:tc>
          <w:tcPr>
            <w:tcW w:w="4196" w:type="dxa"/>
          </w:tcPr>
          <w:p w14:paraId="6AA0C47F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06</w:t>
            </w:r>
          </w:p>
        </w:tc>
        <w:tc>
          <w:tcPr>
            <w:tcW w:w="4197" w:type="dxa"/>
          </w:tcPr>
          <w:p w14:paraId="349F3C44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Cursos</w:t>
            </w:r>
          </w:p>
        </w:tc>
        <w:tc>
          <w:tcPr>
            <w:tcW w:w="4197" w:type="dxa"/>
          </w:tcPr>
          <w:p w14:paraId="5BD7C768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14:paraId="6490BD26" w14:textId="77777777" w:rsidTr="001A1EAF">
        <w:tc>
          <w:tcPr>
            <w:tcW w:w="4196" w:type="dxa"/>
          </w:tcPr>
          <w:p w14:paraId="10D6111A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07</w:t>
            </w:r>
          </w:p>
        </w:tc>
        <w:tc>
          <w:tcPr>
            <w:tcW w:w="4197" w:type="dxa"/>
          </w:tcPr>
          <w:p w14:paraId="7F5ABB5B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CRUD Usúarios</w:t>
            </w:r>
          </w:p>
        </w:tc>
        <w:tc>
          <w:tcPr>
            <w:tcW w:w="4197" w:type="dxa"/>
          </w:tcPr>
          <w:p w14:paraId="56D2804C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14:paraId="0C14E11D" w14:textId="77777777" w:rsidTr="001A1EAF">
        <w:tc>
          <w:tcPr>
            <w:tcW w:w="4196" w:type="dxa"/>
          </w:tcPr>
          <w:p w14:paraId="1FB536F8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08</w:t>
            </w:r>
          </w:p>
        </w:tc>
        <w:tc>
          <w:tcPr>
            <w:tcW w:w="4197" w:type="dxa"/>
          </w:tcPr>
          <w:p w14:paraId="060A8B9C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Tabela Permissão</w:t>
            </w:r>
          </w:p>
        </w:tc>
        <w:tc>
          <w:tcPr>
            <w:tcW w:w="4197" w:type="dxa"/>
          </w:tcPr>
          <w:p w14:paraId="5D9A8609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Andrêves </w:t>
            </w:r>
          </w:p>
        </w:tc>
      </w:tr>
      <w:tr w:rsidR="008A3989" w:rsidRPr="000B0A07" w14:paraId="35725A8F" w14:textId="77777777" w:rsidTr="001A1EAF">
        <w:tc>
          <w:tcPr>
            <w:tcW w:w="4196" w:type="dxa"/>
          </w:tcPr>
          <w:p w14:paraId="180CC0D9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09</w:t>
            </w:r>
          </w:p>
        </w:tc>
        <w:tc>
          <w:tcPr>
            <w:tcW w:w="4197" w:type="dxa"/>
          </w:tcPr>
          <w:p w14:paraId="3C4EF7DC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Estrtura Sistema</w:t>
            </w:r>
          </w:p>
        </w:tc>
        <w:tc>
          <w:tcPr>
            <w:tcW w:w="4197" w:type="dxa"/>
          </w:tcPr>
          <w:p w14:paraId="3C878126" w14:textId="77777777" w:rsidR="008A3989" w:rsidRPr="000B0A07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14:paraId="4BDAD6E7" w14:textId="77777777" w:rsidTr="001A1EAF">
        <w:tc>
          <w:tcPr>
            <w:tcW w:w="4196" w:type="dxa"/>
          </w:tcPr>
          <w:p w14:paraId="7F08EBEC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10</w:t>
            </w:r>
          </w:p>
        </w:tc>
        <w:tc>
          <w:tcPr>
            <w:tcW w:w="4197" w:type="dxa"/>
          </w:tcPr>
          <w:p w14:paraId="144FC3FC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Login (PHP)</w:t>
            </w:r>
          </w:p>
        </w:tc>
        <w:tc>
          <w:tcPr>
            <w:tcW w:w="4197" w:type="dxa"/>
          </w:tcPr>
          <w:p w14:paraId="531E48C7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</w:t>
            </w:r>
          </w:p>
        </w:tc>
      </w:tr>
      <w:tr w:rsidR="008A3989" w:rsidRPr="000B0A07" w14:paraId="53D44D1C" w14:textId="77777777" w:rsidTr="001A1EAF">
        <w:tc>
          <w:tcPr>
            <w:tcW w:w="4196" w:type="dxa"/>
          </w:tcPr>
          <w:p w14:paraId="2573493E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11</w:t>
            </w:r>
          </w:p>
        </w:tc>
        <w:tc>
          <w:tcPr>
            <w:tcW w:w="4197" w:type="dxa"/>
          </w:tcPr>
          <w:p w14:paraId="52CD8386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Tela de Login (HTML)</w:t>
            </w:r>
          </w:p>
        </w:tc>
        <w:tc>
          <w:tcPr>
            <w:tcW w:w="4197" w:type="dxa"/>
          </w:tcPr>
          <w:p w14:paraId="313B87C5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Guilherme</w:t>
            </w:r>
          </w:p>
        </w:tc>
      </w:tr>
      <w:tr w:rsidR="008A3989" w:rsidRPr="000B0A07" w14:paraId="28E61467" w14:textId="77777777" w:rsidTr="001A1EAF">
        <w:tc>
          <w:tcPr>
            <w:tcW w:w="4196" w:type="dxa"/>
          </w:tcPr>
          <w:p w14:paraId="129EFC06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 12</w:t>
            </w:r>
          </w:p>
        </w:tc>
        <w:tc>
          <w:tcPr>
            <w:tcW w:w="4197" w:type="dxa"/>
          </w:tcPr>
          <w:p w14:paraId="78372547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Estrutura BD</w:t>
            </w:r>
          </w:p>
        </w:tc>
        <w:tc>
          <w:tcPr>
            <w:tcW w:w="4197" w:type="dxa"/>
          </w:tcPr>
          <w:p w14:paraId="769E1059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Andrêves</w:t>
            </w:r>
          </w:p>
        </w:tc>
      </w:tr>
      <w:tr w:rsidR="008A3989" w:rsidRPr="000B0A07" w14:paraId="4A9B9C73" w14:textId="77777777" w:rsidTr="001A1EAF">
        <w:tc>
          <w:tcPr>
            <w:tcW w:w="4196" w:type="dxa"/>
          </w:tcPr>
          <w:p w14:paraId="1DA986D1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14:paraId="0BA5B9C6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14:paraId="6FD49D18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3989" w:rsidRPr="000B0A07" w14:paraId="1DC4AAD7" w14:textId="77777777" w:rsidTr="001A1EAF">
        <w:tc>
          <w:tcPr>
            <w:tcW w:w="4196" w:type="dxa"/>
          </w:tcPr>
          <w:p w14:paraId="4ECDD5FF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14:paraId="499778E5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14:paraId="5305BA30" w14:textId="77777777" w:rsidR="008A3989" w:rsidRDefault="008A3989" w:rsidP="001A1EAF">
            <w:pPr>
              <w:tabs>
                <w:tab w:val="left" w:pos="84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AC70F" w14:textId="77777777" w:rsidR="008A3989" w:rsidRPr="000B0A07" w:rsidRDefault="008A3989" w:rsidP="008A3989">
      <w:pPr>
        <w:tabs>
          <w:tab w:val="left" w:pos="8445"/>
        </w:tabs>
        <w:rPr>
          <w:rFonts w:ascii="Times New Roman" w:hAnsi="Times New Roman" w:cs="Times New Roman"/>
          <w:sz w:val="24"/>
          <w:szCs w:val="24"/>
        </w:rPr>
      </w:pPr>
    </w:p>
    <w:p w14:paraId="101352D5" w14:textId="57F30DFE" w:rsidR="008A3989" w:rsidRDefault="005B29E6" w:rsidP="008A3989">
      <w:pPr>
        <w:pBdr>
          <w:top w:val="nil"/>
          <w:left w:val="nil"/>
          <w:bottom w:val="nil"/>
          <w:right w:val="nil"/>
          <w:between w:val="nil"/>
        </w:pBdr>
        <w:rPr>
          <w:ins w:id="1129" w:author="Leonardo Pigatto" w:date="2018-05-28T16:28:00Z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Refdecomentrio"/>
        </w:rPr>
        <w:commentReference w:id="1130"/>
      </w:r>
      <w:r w:rsidR="0050320D">
        <w:rPr>
          <w:rStyle w:val="Refdecomentrio"/>
        </w:rPr>
        <w:commentReference w:id="1131"/>
      </w:r>
    </w:p>
    <w:p w14:paraId="226CAD28" w14:textId="77777777" w:rsidR="008C1AFA" w:rsidRDefault="008C1AFA" w:rsidP="008A398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505D7AB0" w14:textId="57634963" w:rsidR="008A3989" w:rsidDel="008C1AFA" w:rsidRDefault="00A7429C">
      <w:pPr>
        <w:pBdr>
          <w:top w:val="nil"/>
          <w:left w:val="nil"/>
          <w:bottom w:val="nil"/>
          <w:right w:val="nil"/>
          <w:between w:val="nil"/>
        </w:pBdr>
        <w:rPr>
          <w:del w:id="1132" w:author="Leonardo Pigatto" w:date="2018-05-28T16:34:00Z"/>
          <w:rFonts w:ascii="Times New Roman" w:hAnsi="Times New Roman" w:cs="Times New Roman"/>
          <w:color w:val="000000"/>
          <w:sz w:val="24"/>
          <w:szCs w:val="24"/>
        </w:rPr>
        <w:pPrChange w:id="1133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ins w:id="1134" w:author="Leonardo Pigatto" w:date="2018-05-28T16:23:00Z">
        <w:r>
          <w:rPr>
            <w:rFonts w:ascii="Times New Roman" w:hAnsi="Times New Roman" w:cs="Times New Roman"/>
            <w:color w:val="000000"/>
            <w:sz w:val="24"/>
            <w:szCs w:val="24"/>
          </w:rPr>
          <w:tab/>
        </w:r>
      </w:ins>
      <w:ins w:id="1135" w:author="Leonardo Pigatto" w:date="2018-05-28T16:26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>Para a obter</w:t>
        </w:r>
      </w:ins>
      <w:ins w:id="1136" w:author="Leonardo Pigatto" w:date="2018-05-28T16:27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>mos</w:t>
        </w:r>
      </w:ins>
      <w:ins w:id="1137" w:author="Leonardo Pigatto" w:date="2018-05-28T16:26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 xml:space="preserve"> o controle das tarefas elaboradas e executadas em nosso projeto </w:t>
        </w:r>
      </w:ins>
      <w:ins w:id="1138" w:author="Leonardo Pigatto" w:date="2018-05-28T16:28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>utilizamos a Ferramenta Kan</w:t>
        </w:r>
      </w:ins>
      <w:ins w:id="1139" w:author="Leonardo Pigatto" w:date="2018-05-28T16:29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 xml:space="preserve">ban, uma estrutura utilizada para desenvolvimento ágil de software, tendo assim </w:t>
        </w:r>
      </w:ins>
      <w:ins w:id="1140" w:author="Leonardo Pigatto" w:date="2018-05-28T16:30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>uma comunicação em tempo real e transparência total de trabalho, que estão vis</w:t>
        </w:r>
      </w:ins>
      <w:ins w:id="1141" w:author="Leonardo Pigatto" w:date="2018-05-28T16:31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>íveis em um quadro do Kanban</w:t>
        </w:r>
      </w:ins>
      <w:ins w:id="1142" w:author="Leonardo Pigatto" w:date="2018-05-28T16:40:00Z">
        <w:r w:rsidR="006510BB">
          <w:rPr>
            <w:rFonts w:ascii="Times New Roman" w:hAnsi="Times New Roman" w:cs="Times New Roman"/>
            <w:color w:val="000000"/>
            <w:sz w:val="24"/>
            <w:szCs w:val="24"/>
          </w:rPr>
          <w:t>, assim como na figura abaixo</w:t>
        </w:r>
      </w:ins>
      <w:ins w:id="1143" w:author="Leonardo Pigatto" w:date="2018-05-28T16:31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 xml:space="preserve">, permitindo aos membros que vejam o estado de </w:t>
        </w:r>
      </w:ins>
      <w:ins w:id="1144" w:author="Leonardo Pigatto" w:date="2018-05-28T16:32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>qualquer tarefa de desenvolvimento (</w:t>
        </w:r>
      </w:ins>
      <w:ins w:id="1145" w:author="Leonardo Pigatto" w:date="2018-05-28T16:39:00Z">
        <w:r w:rsidR="00394237">
          <w:rPr>
            <w:rFonts w:ascii="Times New Roman" w:hAnsi="Times New Roman" w:cs="Times New Roman"/>
            <w:color w:val="000000"/>
            <w:sz w:val="24"/>
            <w:szCs w:val="24"/>
          </w:rPr>
          <w:t>RADIGAN, 2017</w:t>
        </w:r>
      </w:ins>
      <w:ins w:id="1146" w:author="Leonardo Pigatto" w:date="2018-05-28T16:32:00Z">
        <w:r w:rsidR="008C1AFA">
          <w:rPr>
            <w:rFonts w:ascii="Times New Roman" w:hAnsi="Times New Roman" w:cs="Times New Roman"/>
            <w:color w:val="000000"/>
            <w:sz w:val="24"/>
            <w:szCs w:val="24"/>
          </w:rPr>
          <w:t xml:space="preserve">). </w:t>
        </w:r>
      </w:ins>
    </w:p>
    <w:p w14:paraId="2D388C74" w14:textId="5E2E0E5E" w:rsidR="008A3989" w:rsidRDefault="008A3989">
      <w:pPr>
        <w:pBdr>
          <w:top w:val="nil"/>
          <w:left w:val="nil"/>
          <w:bottom w:val="nil"/>
          <w:right w:val="nil"/>
          <w:between w:val="nil"/>
        </w:pBdr>
        <w:rPr>
          <w:ins w:id="1147" w:author="Leonardo Pigatto" w:date="2018-05-28T16:34:00Z"/>
          <w:rFonts w:ascii="Times New Roman" w:hAnsi="Times New Roman" w:cs="Times New Roman"/>
          <w:color w:val="000000"/>
          <w:sz w:val="24"/>
          <w:szCs w:val="24"/>
        </w:rPr>
        <w:pPrChange w:id="1148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27EA114E" w14:textId="59A6990D" w:rsidR="008C1AFA" w:rsidRDefault="008C1AFA">
      <w:pPr>
        <w:pBdr>
          <w:top w:val="nil"/>
          <w:left w:val="nil"/>
          <w:bottom w:val="nil"/>
          <w:right w:val="nil"/>
          <w:between w:val="nil"/>
        </w:pBdr>
        <w:rPr>
          <w:ins w:id="1149" w:author="Leonardo Pigatto" w:date="2018-05-28T16:34:00Z"/>
          <w:rFonts w:ascii="Times New Roman" w:hAnsi="Times New Roman" w:cs="Times New Roman"/>
          <w:color w:val="000000"/>
          <w:sz w:val="24"/>
          <w:szCs w:val="24"/>
        </w:rPr>
        <w:pPrChange w:id="1150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674A7F02" w14:textId="1703339C" w:rsidR="008C1AFA" w:rsidRDefault="008C1AFA">
      <w:pPr>
        <w:pBdr>
          <w:top w:val="nil"/>
          <w:left w:val="nil"/>
          <w:bottom w:val="nil"/>
          <w:right w:val="nil"/>
          <w:between w:val="nil"/>
        </w:pBdr>
        <w:rPr>
          <w:ins w:id="1151" w:author="Leonardo Pigatto" w:date="2018-05-28T16:41:00Z"/>
          <w:rFonts w:ascii="Times New Roman" w:hAnsi="Times New Roman" w:cs="Times New Roman"/>
          <w:color w:val="000000"/>
          <w:sz w:val="24"/>
          <w:szCs w:val="24"/>
        </w:rPr>
        <w:pPrChange w:id="1152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ins w:id="1153" w:author="Leonardo Pigatto" w:date="2018-05-28T16:34:00Z">
        <w:r w:rsidRPr="008C1AFA">
          <w:rPr>
            <w:rFonts w:ascii="Times New Roman" w:hAnsi="Times New Roman" w:cs="Times New Roman"/>
            <w:noProof/>
            <w:color w:val="000000"/>
            <w:sz w:val="24"/>
            <w:szCs w:val="24"/>
          </w:rPr>
          <w:drawing>
            <wp:inline distT="0" distB="0" distL="0" distR="0" wp14:anchorId="30B0C31A" wp14:editId="0BDFC75C">
              <wp:extent cx="5667375" cy="2584909"/>
              <wp:effectExtent l="0" t="0" r="0" b="6350"/>
              <wp:docPr id="3" name="Imagem 3" descr="C:\Users\Pigatto\Downloads\Screenshot-2018-5-28 Eventos AMF - KanbanFlow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Pigatto\Downloads\Screenshot-2018-5-28 Eventos AMF - KanbanFlow.png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3430" cy="260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0DF9693" w14:textId="4CA07A5D" w:rsidR="006510BB" w:rsidRDefault="006510BB">
      <w:pPr>
        <w:pBdr>
          <w:top w:val="nil"/>
          <w:left w:val="nil"/>
          <w:bottom w:val="nil"/>
          <w:right w:val="nil"/>
          <w:between w:val="nil"/>
        </w:pBdr>
        <w:rPr>
          <w:ins w:id="1154" w:author="Leonardo Pigatto" w:date="2018-05-28T16:41:00Z"/>
          <w:rFonts w:ascii="Times New Roman" w:hAnsi="Times New Roman" w:cs="Times New Roman"/>
          <w:color w:val="000000"/>
          <w:sz w:val="24"/>
          <w:szCs w:val="24"/>
        </w:rPr>
        <w:pPrChange w:id="1155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43833074" w14:textId="71E731D0" w:rsidR="006510BB" w:rsidRDefault="006510BB">
      <w:pPr>
        <w:pBdr>
          <w:top w:val="nil"/>
          <w:left w:val="nil"/>
          <w:bottom w:val="nil"/>
          <w:right w:val="nil"/>
          <w:between w:val="nil"/>
        </w:pBdr>
        <w:rPr>
          <w:ins w:id="1156" w:author="Leonardo Pigatto" w:date="2018-05-28T16:46:00Z"/>
          <w:rFonts w:ascii="Times New Roman" w:hAnsi="Times New Roman" w:cs="Times New Roman"/>
          <w:color w:val="000000"/>
          <w:sz w:val="24"/>
          <w:szCs w:val="24"/>
        </w:rPr>
        <w:pPrChange w:id="1157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  <w:ins w:id="1158" w:author="Leonardo Pigatto" w:date="2018-05-28T16:41:00Z">
        <w:r>
          <w:rPr>
            <w:rFonts w:ascii="Times New Roman" w:hAnsi="Times New Roman" w:cs="Times New Roman"/>
            <w:color w:val="000000"/>
            <w:sz w:val="24"/>
            <w:szCs w:val="24"/>
          </w:rPr>
          <w:tab/>
          <w:t>Na Figura</w:t>
        </w:r>
      </w:ins>
      <w:ins w:id="1159" w:author="Leonardo Pigatto" w:date="2018-05-28T16:47:00Z">
        <w:r w:rsidR="002E7644">
          <w:rPr>
            <w:rFonts w:ascii="Times New Roman" w:hAnsi="Times New Roman" w:cs="Times New Roman"/>
            <w:color w:val="000000"/>
            <w:sz w:val="24"/>
            <w:szCs w:val="24"/>
          </w:rPr>
          <w:t xml:space="preserve"> acima</w:t>
        </w:r>
      </w:ins>
      <w:ins w:id="1160" w:author="Leonardo Pigatto" w:date="2018-05-28T16:41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pode ser visualizado que </w:t>
        </w:r>
      </w:ins>
      <w:ins w:id="1161" w:author="Leonardo Pigatto" w:date="2018-05-28T16:42:00Z">
        <w:r>
          <w:rPr>
            <w:rFonts w:ascii="Times New Roman" w:hAnsi="Times New Roman" w:cs="Times New Roman"/>
            <w:color w:val="000000"/>
            <w:sz w:val="24"/>
            <w:szCs w:val="24"/>
          </w:rPr>
          <w:t>temos quatro raias</w:t>
        </w:r>
      </w:ins>
      <w:ins w:id="1162" w:author="Leonardo Pigatto" w:date="2018-05-28T16:50:00Z">
        <w:r w:rsidR="00DC15D8">
          <w:rPr>
            <w:rFonts w:ascii="Times New Roman" w:hAnsi="Times New Roman" w:cs="Times New Roman"/>
            <w:color w:val="000000"/>
            <w:sz w:val="24"/>
            <w:szCs w:val="24"/>
          </w:rPr>
          <w:t xml:space="preserve"> (fases)</w:t>
        </w:r>
      </w:ins>
      <w:ins w:id="1163" w:author="Leonardo Pigatto" w:date="2018-05-28T16:42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para as tarefas, deixando expl</w:t>
        </w:r>
      </w:ins>
      <w:ins w:id="1164" w:author="Leonardo Pigatto" w:date="2018-05-28T16:43:00Z">
        <w:r>
          <w:rPr>
            <w:rFonts w:ascii="Times New Roman" w:hAnsi="Times New Roman" w:cs="Times New Roman"/>
            <w:color w:val="000000"/>
            <w:sz w:val="24"/>
            <w:szCs w:val="24"/>
          </w:rPr>
          <w:t>í</w:t>
        </w:r>
      </w:ins>
      <w:ins w:id="1165" w:author="Leonardo Pigatto" w:date="2018-05-28T16:42:00Z">
        <w:r>
          <w:rPr>
            <w:rFonts w:ascii="Times New Roman" w:hAnsi="Times New Roman" w:cs="Times New Roman"/>
            <w:color w:val="000000"/>
            <w:sz w:val="24"/>
            <w:szCs w:val="24"/>
          </w:rPr>
          <w:t>cito</w:t>
        </w:r>
      </w:ins>
      <w:ins w:id="1166" w:author="Leonardo Pigatto" w:date="2018-05-28T16:43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em que fase</w:t>
        </w:r>
      </w:ins>
      <w:ins w:id="1167" w:author="Leonardo Pigatto" w:date="2018-05-28T16:44:00Z">
        <w:r w:rsidR="00DC15D8">
          <w:rPr>
            <w:rFonts w:ascii="Times New Roman" w:hAnsi="Times New Roman" w:cs="Times New Roman"/>
            <w:color w:val="000000"/>
            <w:sz w:val="24"/>
            <w:szCs w:val="24"/>
          </w:rPr>
          <w:t xml:space="preserve"> do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projeto</w:t>
        </w:r>
      </w:ins>
      <w:ins w:id="1168" w:author="Leonardo Pigatto" w:date="2018-05-28T16:43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169" w:author="Leonardo Pigatto" w:date="2018-05-28T16:51:00Z">
        <w:r w:rsidR="00DC15D8">
          <w:rPr>
            <w:rFonts w:ascii="Times New Roman" w:hAnsi="Times New Roman" w:cs="Times New Roman"/>
            <w:color w:val="000000"/>
            <w:sz w:val="24"/>
            <w:szCs w:val="24"/>
          </w:rPr>
          <w:t>se encontra</w:t>
        </w:r>
      </w:ins>
      <w:ins w:id="1170" w:author="Leonardo Pigatto" w:date="2018-05-28T16:43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cada tarefa</w:t>
        </w:r>
      </w:ins>
      <w:ins w:id="1171" w:author="Leonardo Pigatto" w:date="2018-05-28T16:51:00Z">
        <w:r w:rsidR="00DC15D8">
          <w:rPr>
            <w:rFonts w:ascii="Times New Roman" w:hAnsi="Times New Roman" w:cs="Times New Roman"/>
            <w:color w:val="000000"/>
            <w:sz w:val="24"/>
            <w:szCs w:val="24"/>
          </w:rPr>
          <w:t xml:space="preserve"> de desenvolvimento</w:t>
        </w:r>
      </w:ins>
      <w:ins w:id="1172" w:author="Leonardo Pigatto" w:date="2018-05-28T16:43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, as cores representam </w:t>
        </w:r>
      </w:ins>
      <w:ins w:id="1173" w:author="Leonardo Pigatto" w:date="2018-05-28T16:42:00Z">
        <w:r>
          <w:rPr>
            <w:rFonts w:ascii="Times New Roman" w:hAnsi="Times New Roman" w:cs="Times New Roman"/>
            <w:color w:val="000000"/>
            <w:sz w:val="24"/>
            <w:szCs w:val="24"/>
          </w:rPr>
          <w:t>os status de cada tarefa, como: em andamento, conclu</w:t>
        </w:r>
      </w:ins>
      <w:ins w:id="1174" w:author="Leonardo Pigatto" w:date="2018-05-28T16:44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ído, etc. </w:t>
        </w:r>
      </w:ins>
      <w:ins w:id="1175" w:author="Leonardo Pigatto" w:date="2018-05-28T16:46:00Z">
        <w:r>
          <w:rPr>
            <w:rFonts w:ascii="Times New Roman" w:hAnsi="Times New Roman" w:cs="Times New Roman"/>
            <w:color w:val="000000"/>
            <w:sz w:val="24"/>
            <w:szCs w:val="24"/>
          </w:rPr>
          <w:t>Assim conseguimos obter um maior controle sobre o andamento do projeto, como descrito anteriormente.</w:t>
        </w:r>
      </w:ins>
    </w:p>
    <w:p w14:paraId="5B628618" w14:textId="77777777" w:rsidR="006510BB" w:rsidRPr="008A3989" w:rsidRDefault="006510B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  <w:pPrChange w:id="1176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</w:pPr>
        </w:pPrChange>
      </w:pPr>
    </w:p>
    <w:p w14:paraId="6D7101CC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  <w:pPrChange w:id="1177" w:author="Leonardo Pigatto" w:date="2018-05-28T16:28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r>
        <w:rPr>
          <w:rFonts w:ascii="Verdana" w:eastAsia="Verdana" w:hAnsi="Verdana" w:cs="Verdana"/>
          <w:color w:val="000000"/>
          <w:sz w:val="24"/>
          <w:szCs w:val="24"/>
        </w:rPr>
        <w:t>5. Objetivos</w:t>
      </w:r>
    </w:p>
    <w:p w14:paraId="235EF023" w14:textId="77777777" w:rsidR="00793D12" w:rsidRDefault="00793D12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</w:pPr>
    </w:p>
    <w:p w14:paraId="0C2F4077" w14:textId="77777777" w:rsidR="00647516" w:rsidRDefault="00647516" w:rsidP="0087043B">
      <w:pPr>
        <w:pBdr>
          <w:top w:val="nil"/>
          <w:left w:val="nil"/>
          <w:bottom w:val="nil"/>
          <w:right w:val="nil"/>
          <w:between w:val="nil"/>
        </w:pBdr>
        <w:ind w:left="590" w:firstLine="850"/>
        <w:rPr>
          <w:color w:val="000000"/>
        </w:rPr>
      </w:pPr>
    </w:p>
    <w:p w14:paraId="0BC8CF3A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6. Referencial teórico</w:t>
      </w:r>
    </w:p>
    <w:p w14:paraId="31C2AE2D" w14:textId="77777777" w:rsidR="00CA598B" w:rsidRDefault="00CA598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...</w:t>
      </w:r>
    </w:p>
    <w:p w14:paraId="14A0C07A" w14:textId="77777777" w:rsidR="00CA598B" w:rsidRDefault="00CA598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</w:pPr>
    </w:p>
    <w:p w14:paraId="7604D0C6" w14:textId="77777777" w:rsidR="00CA598B" w:rsidRDefault="00CA598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</w:pPr>
    </w:p>
    <w:p w14:paraId="31CA2E92" w14:textId="77777777" w:rsidR="00CA598B" w:rsidRDefault="00CA598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</w:pPr>
    </w:p>
    <w:p w14:paraId="34696D95" w14:textId="77777777" w:rsidR="00CA598B" w:rsidRDefault="00CA598B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rFonts w:ascii="Verdana" w:eastAsia="Verdana" w:hAnsi="Verdana" w:cs="Verdana"/>
          <w:color w:val="000000"/>
          <w:sz w:val="24"/>
          <w:szCs w:val="24"/>
        </w:rPr>
      </w:pPr>
    </w:p>
    <w:p w14:paraId="4B9DBF1A" w14:textId="77777777" w:rsidR="00094F0A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Verdana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</w:t>
      </w:r>
      <w:r w:rsidRPr="00A70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BARTIÉ, Alexandre;   Garantia   da   Qualidade   de   Software:   Adiquirindo   Maturidade. Organizacional. Rio de Janeiro: Elsevier, 2002 - 9ª Reimpressão.</w:t>
      </w:r>
    </w:p>
    <w:p w14:paraId="7DB91757" w14:textId="77777777" w:rsidR="00A70530" w:rsidRPr="00A70530" w:rsidRDefault="00A705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eastAsia="Verdana" w:hAnsi="Times New Roman" w:cs="Times New Roman"/>
          <w:color w:val="000000"/>
          <w:sz w:val="24"/>
          <w:szCs w:val="24"/>
        </w:rPr>
      </w:pPr>
    </w:p>
    <w:p w14:paraId="40C16F13" w14:textId="77777777" w:rsidR="00A70530" w:rsidRPr="00A70530" w:rsidRDefault="00A70530">
      <w:pPr>
        <w:ind w:firstLine="720"/>
        <w:rPr>
          <w:rFonts w:ascii="Times New Roman" w:eastAsia="Times New Roman" w:hAnsi="Times New Roman" w:cs="Times New Roman"/>
          <w:sz w:val="24"/>
          <w:szCs w:val="24"/>
        </w:rPr>
        <w:pPrChange w:id="1178" w:author="Leonardo Pigatto" w:date="2018-05-28T16:48:00Z">
          <w:pPr>
            <w:ind w:firstLine="720"/>
          </w:pPr>
        </w:pPrChange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- 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ASILI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 xml:space="preserve">, R. B.; Caldeira, G.; </w:t>
      </w:r>
      <w:r>
        <w:rPr>
          <w:rFonts w:ascii="Times New Roman" w:eastAsia="Times New Roman" w:hAnsi="Times New Roman" w:cs="Times New Roman"/>
          <w:sz w:val="24"/>
          <w:szCs w:val="24"/>
        </w:rPr>
        <w:t>ROMBACH</w:t>
      </w:r>
      <w:r w:rsidRPr="00A70530">
        <w:rPr>
          <w:rFonts w:ascii="Times New Roman" w:eastAsia="Times New Roman" w:hAnsi="Times New Roman" w:cs="Times New Roman"/>
          <w:sz w:val="24"/>
          <w:szCs w:val="24"/>
        </w:rPr>
        <w:t>, H.D., Th</w:t>
      </w:r>
      <w:r>
        <w:rPr>
          <w:rFonts w:ascii="Times New Roman" w:eastAsia="Times New Roman" w:hAnsi="Times New Roman" w:cs="Times New Roman"/>
          <w:sz w:val="24"/>
          <w:szCs w:val="24"/>
        </w:rPr>
        <w:t>e Goal Question Metric Aproach, 2003.</w:t>
      </w:r>
    </w:p>
    <w:p w14:paraId="57CEF927" w14:textId="3C1020C9" w:rsidR="00A70530" w:rsidRDefault="00A70530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ins w:id="1179" w:author="Leonardo Pigatto" w:date="2018-05-28T16:16:00Z"/>
          <w:rFonts w:ascii="Times New Roman" w:hAnsi="Times New Roman" w:cs="Times New Roman"/>
          <w:color w:val="000000"/>
          <w:sz w:val="24"/>
          <w:szCs w:val="24"/>
        </w:rPr>
      </w:pPr>
    </w:p>
    <w:p w14:paraId="435F09A5" w14:textId="3A3040E8" w:rsidR="00A7429C" w:rsidRPr="00A7429C" w:rsidRDefault="00A7429C">
      <w:pPr>
        <w:rPr>
          <w:ins w:id="1180" w:author="Leonardo Pigatto" w:date="2018-05-28T16:16:00Z"/>
          <w:rFonts w:ascii="Times New Roman" w:eastAsia="Times New Roman" w:hAnsi="Times New Roman" w:cs="Times New Roman"/>
          <w:sz w:val="24"/>
          <w:szCs w:val="24"/>
        </w:rPr>
        <w:pPrChange w:id="1181" w:author="Leonardo Pigatto" w:date="2018-05-28T16:48:00Z">
          <w:pPr/>
        </w:pPrChange>
      </w:pPr>
      <w:ins w:id="1182" w:author="Leonardo Pigatto" w:date="2018-05-28T16:16:00Z">
        <w:r>
          <w:rPr>
            <w:rFonts w:ascii="Times New Roman" w:hAnsi="Times New Roman" w:cs="Times New Roman"/>
            <w:color w:val="000000"/>
            <w:sz w:val="24"/>
            <w:szCs w:val="24"/>
          </w:rPr>
          <w:tab/>
          <w:t xml:space="preserve">- </w:t>
        </w:r>
        <w:r w:rsidRPr="00A7429C">
          <w:rPr>
            <w:rFonts w:ascii="Times New Roman" w:eastAsia="Times New Roman" w:hAnsi="Times New Roman" w:cs="Times New Roman"/>
            <w:sz w:val="24"/>
            <w:szCs w:val="24"/>
          </w:rPr>
          <w:t>MELO, Ana Cristina. Desenvolvendo Aplicações com UML : Do Conceitual à Implementação. Rio de Janeiro: Brasport, 2002.</w:t>
        </w:r>
      </w:ins>
    </w:p>
    <w:p w14:paraId="51C68FDE" w14:textId="530D8CAE" w:rsidR="00A7429C" w:rsidRPr="00A70530" w:rsidRDefault="00A7429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14:paraId="3A39316C" w14:textId="77777777" w:rsidR="00094F0A" w:rsidRPr="00A70530" w:rsidRDefault="00647516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 w:rsidRPr="00A70530">
        <w:rPr>
          <w:rFonts w:ascii="Times New Roman" w:eastAsia="Verdana" w:hAnsi="Times New Roman" w:cs="Times New Roman"/>
          <w:color w:val="000000"/>
          <w:sz w:val="24"/>
          <w:szCs w:val="24"/>
        </w:rPr>
        <w:t>- PRESSMAN, Roger S. Engenharia de software - Makron Books,1995.</w:t>
      </w:r>
    </w:p>
    <w:p w14:paraId="3F29D76C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jc w:val="left"/>
        <w:rPr>
          <w:color w:val="000000"/>
        </w:rPr>
        <w:pPrChange w:id="1183" w:author="Leonardo Pigatto" w:date="2018-05-28T16:36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</w:p>
    <w:p w14:paraId="433A263F" w14:textId="59C9D92F" w:rsidR="00094F0A" w:rsidRPr="008C1AFA" w:rsidRDefault="008C1AFA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rFonts w:ascii="Times New Roman" w:hAnsi="Times New Roman" w:cs="Times New Roman"/>
          <w:color w:val="000000"/>
          <w:sz w:val="24"/>
          <w:szCs w:val="24"/>
          <w:rPrChange w:id="1184" w:author="Leonardo Pigatto" w:date="2018-05-28T16:35:00Z">
            <w:rPr>
              <w:color w:val="000000"/>
            </w:rPr>
          </w:rPrChange>
        </w:rPr>
        <w:pPrChange w:id="1185" w:author="Leonardo Pigatto" w:date="2018-05-28T16:36:00Z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0"/>
          </w:pPr>
        </w:pPrChange>
      </w:pPr>
      <w:ins w:id="1186" w:author="Leonardo Pigatto" w:date="2018-05-28T16:35:00Z">
        <w:r>
          <w:rPr>
            <w:color w:val="000000"/>
          </w:rPr>
          <w:t xml:space="preserve">- 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>RADIGAN, Dan.</w:t>
        </w:r>
      </w:ins>
      <w:ins w:id="1187" w:author="Leonardo Pigatto" w:date="2018-05-28T16:36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r w:rsidRPr="008C1AFA">
          <w:rPr>
            <w:rFonts w:ascii="Times New Roman" w:hAnsi="Times New Roman" w:cs="Times New Roman"/>
            <w:sz w:val="24"/>
            <w:szCs w:val="24"/>
            <w:rPrChange w:id="1188" w:author="Leonardo Pigatto" w:date="2018-05-28T16:36:00Z">
              <w:rPr/>
            </w:rPrChange>
          </w:rPr>
          <w:t xml:space="preserve">Como a metodologia Kanban </w:t>
        </w:r>
        <w:r>
          <w:rPr>
            <w:rFonts w:ascii="Times New Roman" w:hAnsi="Times New Roman" w:cs="Times New Roman"/>
            <w:sz w:val="24"/>
            <w:szCs w:val="24"/>
          </w:rPr>
          <w:t xml:space="preserve">é aplicada ao </w:t>
        </w:r>
        <w:r w:rsidRPr="008C1AFA">
          <w:rPr>
            <w:rFonts w:ascii="Times New Roman" w:hAnsi="Times New Roman" w:cs="Times New Roman"/>
            <w:sz w:val="24"/>
            <w:szCs w:val="24"/>
            <w:rPrChange w:id="1189" w:author="Leonardo Pigatto" w:date="2018-05-28T16:36:00Z">
              <w:rPr/>
            </w:rPrChange>
          </w:rPr>
          <w:t>desenvolvimento de software</w:t>
        </w:r>
        <w:r w:rsidR="00394237">
          <w:rPr>
            <w:rFonts w:ascii="Times New Roman" w:hAnsi="Times New Roman" w:cs="Times New Roman"/>
            <w:sz w:val="24"/>
            <w:szCs w:val="24"/>
          </w:rPr>
          <w:t>.</w:t>
        </w:r>
      </w:ins>
      <w:ins w:id="1190" w:author="Leonardo Pigatto" w:date="2018-05-28T16:35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O que é Kanban?</w:t>
        </w:r>
      </w:ins>
      <w:ins w:id="1191" w:author="Leonardo Pigatto" w:date="2018-05-28T16:39:00Z">
        <w:r w:rsidR="00394237">
          <w:rPr>
            <w:rFonts w:ascii="Times New Roman" w:hAnsi="Times New Roman" w:cs="Times New Roman"/>
            <w:color w:val="000000"/>
            <w:sz w:val="24"/>
            <w:szCs w:val="24"/>
          </w:rPr>
          <w:t xml:space="preserve"> 2017</w:t>
        </w:r>
      </w:ins>
      <w:ins w:id="1192" w:author="Leonardo Pigatto" w:date="2018-05-28T16:36:00Z">
        <w:r w:rsidR="00394237">
          <w:rPr>
            <w:rFonts w:ascii="Times New Roman" w:hAnsi="Times New Roman" w:cs="Times New Roman"/>
            <w:color w:val="000000"/>
            <w:sz w:val="24"/>
            <w:szCs w:val="24"/>
          </w:rPr>
          <w:t>.</w:t>
        </w:r>
      </w:ins>
      <w:ins w:id="1193" w:author="Leonardo Pigatto" w:date="2018-05-28T16:35:00Z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</w:ins>
      <w:ins w:id="1194" w:author="Leonardo Pigatto" w:date="2018-05-28T16:36:00Z">
        <w:r w:rsidR="00394237">
          <w:rPr>
            <w:rFonts w:ascii="Times New Roman" w:hAnsi="Times New Roman" w:cs="Times New Roman"/>
            <w:color w:val="000000"/>
            <w:sz w:val="24"/>
            <w:szCs w:val="24"/>
          </w:rPr>
          <w:t>Dispo</w:t>
        </w:r>
      </w:ins>
      <w:ins w:id="1195" w:author="Leonardo Pigatto" w:date="2018-05-28T16:37:00Z">
        <w:r w:rsidR="00394237">
          <w:rPr>
            <w:rFonts w:ascii="Times New Roman" w:hAnsi="Times New Roman" w:cs="Times New Roman"/>
            <w:color w:val="000000"/>
            <w:sz w:val="24"/>
            <w:szCs w:val="24"/>
          </w:rPr>
          <w:t xml:space="preserve">nível em: </w:t>
        </w:r>
        <w:r w:rsidR="00394237" w:rsidRPr="00394237">
          <w:rPr>
            <w:rFonts w:ascii="Times New Roman" w:hAnsi="Times New Roman" w:cs="Times New Roman"/>
            <w:color w:val="000000"/>
            <w:sz w:val="24"/>
            <w:szCs w:val="24"/>
          </w:rPr>
          <w:t>https://br.atlassian.com/agile/kanban</w:t>
        </w:r>
        <w:r w:rsidR="00394237">
          <w:rPr>
            <w:rFonts w:ascii="Times New Roman" w:hAnsi="Times New Roman" w:cs="Times New Roman"/>
            <w:color w:val="000000"/>
            <w:sz w:val="24"/>
            <w:szCs w:val="24"/>
          </w:rPr>
          <w:t xml:space="preserve"> Acesso em: 28/05/18</w:t>
        </w:r>
      </w:ins>
    </w:p>
    <w:p w14:paraId="28DA1AD3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p w14:paraId="5243E59F" w14:textId="77777777" w:rsidR="00094F0A" w:rsidRDefault="00094F0A">
      <w:pPr>
        <w:pBdr>
          <w:top w:val="nil"/>
          <w:left w:val="nil"/>
          <w:bottom w:val="nil"/>
          <w:right w:val="nil"/>
          <w:between w:val="nil"/>
        </w:pBdr>
        <w:ind w:firstLine="850"/>
        <w:rPr>
          <w:color w:val="000000"/>
        </w:rPr>
      </w:pPr>
    </w:p>
    <w:sectPr w:rsidR="00094F0A">
      <w:footerReference w:type="default" r:id="rId17"/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3" w:author="Diego Radiske" w:date="2018-05-22T21:45:00Z" w:initials="DR">
    <w:p w14:paraId="4E1C7F56" w14:textId="77777777" w:rsidR="001A1EAF" w:rsidRDefault="001A1EAF">
      <w:pPr>
        <w:pStyle w:val="Textodecomentrio"/>
      </w:pPr>
      <w:r>
        <w:rPr>
          <w:rStyle w:val="Refdecomentrio"/>
        </w:rPr>
        <w:annotationRef/>
      </w:r>
      <w:r>
        <w:t>Explicar o objetivo da imagem acima.</w:t>
      </w:r>
    </w:p>
    <w:p w14:paraId="364DF19E" w14:textId="77777777" w:rsidR="001A1EAF" w:rsidRDefault="001A1EAF">
      <w:pPr>
        <w:pStyle w:val="Textodecomentrio"/>
      </w:pPr>
      <w:r>
        <w:t>Discursar sobre o contexto.</w:t>
      </w:r>
    </w:p>
  </w:comment>
  <w:comment w:id="74" w:author="Leonardo Pigatto" w:date="2018-05-28T17:46:00Z" w:initials="LP">
    <w:p w14:paraId="16AAB466" w14:textId="629081DE" w:rsidR="001A1EAF" w:rsidRDefault="001A1EAF">
      <w:pPr>
        <w:pStyle w:val="Textodecomentrio"/>
      </w:pPr>
      <w:r>
        <w:rPr>
          <w:rStyle w:val="Refdecomentrio"/>
        </w:rPr>
        <w:annotationRef/>
      </w:r>
      <w:r>
        <w:t>Feitoo!</w:t>
      </w:r>
    </w:p>
    <w:p w14:paraId="5CD31530" w14:textId="4639D45A" w:rsidR="001A1EAF" w:rsidRDefault="001A1EAF">
      <w:pPr>
        <w:pStyle w:val="Textodecomentrio"/>
      </w:pPr>
    </w:p>
    <w:p w14:paraId="33946A7F" w14:textId="77777777" w:rsidR="001A1EAF" w:rsidRDefault="001A1EAF">
      <w:pPr>
        <w:pStyle w:val="Textodecomentrio"/>
      </w:pPr>
    </w:p>
  </w:comment>
  <w:comment w:id="1108" w:author="Diego Radiske" w:date="2018-05-22T21:50:00Z" w:initials="DR">
    <w:p w14:paraId="673AF909" w14:textId="77777777" w:rsidR="001A1EAF" w:rsidRDefault="001A1EAF">
      <w:pPr>
        <w:pStyle w:val="Textodecomentrio"/>
      </w:pPr>
      <w:r>
        <w:rPr>
          <w:rStyle w:val="Refdecomentrio"/>
        </w:rPr>
        <w:annotationRef/>
      </w:r>
      <w:r>
        <w:t>Inserir mais testes.</w:t>
      </w:r>
    </w:p>
    <w:p w14:paraId="5C70C8C7" w14:textId="77777777" w:rsidR="001A1EAF" w:rsidRDefault="001A1EAF">
      <w:pPr>
        <w:pStyle w:val="Textodecomentrio"/>
      </w:pPr>
      <w:r>
        <w:t>Provas de como o sistema funciona</w:t>
      </w:r>
    </w:p>
  </w:comment>
  <w:comment w:id="1130" w:author="Diego Radiske" w:date="2018-05-22T21:52:00Z" w:initials="DR">
    <w:p w14:paraId="6DD35375" w14:textId="77777777" w:rsidR="001A1EAF" w:rsidRDefault="001A1EAF">
      <w:pPr>
        <w:pStyle w:val="Textodecomentrio"/>
      </w:pPr>
      <w:r>
        <w:rPr>
          <w:rStyle w:val="Refdecomentrio"/>
        </w:rPr>
        <w:annotationRef/>
      </w:r>
      <w:r>
        <w:t>Transcrever o Kanban</w:t>
      </w:r>
    </w:p>
  </w:comment>
  <w:comment w:id="1131" w:author="Leonardo Pigatto" w:date="2018-05-28T17:45:00Z" w:initials="LP">
    <w:p w14:paraId="6B2E4793" w14:textId="77777777" w:rsidR="001A1EAF" w:rsidRDefault="001A1EAF">
      <w:pPr>
        <w:pStyle w:val="Textodecomentrio"/>
      </w:pPr>
      <w:r>
        <w:rPr>
          <w:rStyle w:val="Refdecomentrio"/>
        </w:rPr>
        <w:annotationRef/>
      </w:r>
      <w:r>
        <w:t>Feito!!!</w:t>
      </w:r>
    </w:p>
    <w:p w14:paraId="467C0832" w14:textId="2E28B82C" w:rsidR="001A1EAF" w:rsidRDefault="001A1EAF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4DF19E" w15:done="0"/>
  <w15:commentEx w15:paraId="33946A7F" w15:paraIdParent="364DF19E" w15:done="0"/>
  <w15:commentEx w15:paraId="5C70C8C7" w15:done="0"/>
  <w15:commentEx w15:paraId="6DD35375" w15:done="0"/>
  <w15:commentEx w15:paraId="467C0832" w15:paraIdParent="6DD3537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325B0" w14:textId="77777777" w:rsidR="00F96875" w:rsidRDefault="00F96875" w:rsidP="00ED139D">
      <w:r>
        <w:separator/>
      </w:r>
    </w:p>
  </w:endnote>
  <w:endnote w:type="continuationSeparator" w:id="0">
    <w:p w14:paraId="64645443" w14:textId="77777777" w:rsidR="00F96875" w:rsidRDefault="00F96875" w:rsidP="00ED1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ustomXmlInsRangeStart w:id="1196" w:author="Leonardo Pigatto" w:date="2018-05-28T17:07:00Z"/>
  <w:sdt>
    <w:sdtPr>
      <w:id w:val="-948235922"/>
      <w:docPartObj>
        <w:docPartGallery w:val="Page Numbers (Bottom of Page)"/>
        <w:docPartUnique/>
      </w:docPartObj>
    </w:sdtPr>
    <w:sdtContent>
      <w:customXmlInsRangeEnd w:id="1196"/>
      <w:p w14:paraId="56AEA512" w14:textId="7CCE4486" w:rsidR="001A1EAF" w:rsidRDefault="001A1EAF">
        <w:pPr>
          <w:pStyle w:val="Rodap"/>
          <w:jc w:val="center"/>
          <w:rPr>
            <w:ins w:id="1197" w:author="Leonardo Pigatto" w:date="2018-05-28T17:07:00Z"/>
          </w:rPr>
        </w:pPr>
        <w:ins w:id="1198" w:author="Leonardo Pigatto" w:date="2018-05-28T17:07:00Z">
          <w:r>
            <w:fldChar w:fldCharType="begin"/>
          </w:r>
          <w:r>
            <w:instrText>PAGE   \* MERGEFORMAT</w:instrText>
          </w:r>
          <w:r>
            <w:fldChar w:fldCharType="separate"/>
          </w:r>
        </w:ins>
        <w:r w:rsidR="00500CEB">
          <w:rPr>
            <w:noProof/>
          </w:rPr>
          <w:t>19</w:t>
        </w:r>
        <w:ins w:id="1199" w:author="Leonardo Pigatto" w:date="2018-05-28T17:07:00Z">
          <w:r>
            <w:fldChar w:fldCharType="end"/>
          </w:r>
        </w:ins>
      </w:p>
      <w:customXmlInsRangeStart w:id="1200" w:author="Leonardo Pigatto" w:date="2018-05-28T17:07:00Z"/>
    </w:sdtContent>
  </w:sdt>
  <w:customXmlInsRangeEnd w:id="1200"/>
  <w:p w14:paraId="0746AD63" w14:textId="77777777" w:rsidR="001A1EAF" w:rsidRDefault="001A1E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C947E" w14:textId="77777777" w:rsidR="00F96875" w:rsidRDefault="00F96875" w:rsidP="00ED139D">
      <w:r>
        <w:separator/>
      </w:r>
    </w:p>
  </w:footnote>
  <w:footnote w:type="continuationSeparator" w:id="0">
    <w:p w14:paraId="44D4CD8E" w14:textId="77777777" w:rsidR="00F96875" w:rsidRDefault="00F96875" w:rsidP="00ED1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B5E44"/>
    <w:multiLevelType w:val="hybridMultilevel"/>
    <w:tmpl w:val="4622FE5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1406"/>
    <w:multiLevelType w:val="hybridMultilevel"/>
    <w:tmpl w:val="C4C65644"/>
    <w:lvl w:ilvl="0" w:tplc="0416000F">
      <w:start w:val="1"/>
      <w:numFmt w:val="decimal"/>
      <w:lvlText w:val="%1."/>
      <w:lvlJc w:val="left"/>
      <w:pPr>
        <w:ind w:left="1570" w:hanging="360"/>
      </w:p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33C71CCF"/>
    <w:multiLevelType w:val="hybridMultilevel"/>
    <w:tmpl w:val="DFB812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7D2D03"/>
    <w:multiLevelType w:val="hybridMultilevel"/>
    <w:tmpl w:val="9580E8D8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" w15:restartNumberingAfterBreak="0">
    <w:nsid w:val="69BC2579"/>
    <w:multiLevelType w:val="hybridMultilevel"/>
    <w:tmpl w:val="D9204498"/>
    <w:lvl w:ilvl="0" w:tplc="D73808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B41B2"/>
    <w:multiLevelType w:val="hybridMultilevel"/>
    <w:tmpl w:val="3BA80F3C"/>
    <w:lvl w:ilvl="0" w:tplc="0416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6" w15:restartNumberingAfterBreak="0">
    <w:nsid w:val="7E3E56BF"/>
    <w:multiLevelType w:val="hybridMultilevel"/>
    <w:tmpl w:val="28663078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ardo Pigatto">
    <w15:presenceInfo w15:providerId="Windows Live" w15:userId="168dc5d00e1e783e"/>
  </w15:person>
  <w15:person w15:author="Diego Radiske">
    <w15:presenceInfo w15:providerId="None" w15:userId="Diego Radiske"/>
  </w15:person>
  <w15:person w15:author="Carlos Eduardo">
    <w15:presenceInfo w15:providerId="Windows Live" w15:userId="8a0288d089b1f1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F0A"/>
    <w:rsid w:val="00000FA4"/>
    <w:rsid w:val="000271FE"/>
    <w:rsid w:val="00094F0A"/>
    <w:rsid w:val="000A57BB"/>
    <w:rsid w:val="000B690C"/>
    <w:rsid w:val="000D50EE"/>
    <w:rsid w:val="000E70C1"/>
    <w:rsid w:val="00131F7F"/>
    <w:rsid w:val="001737CB"/>
    <w:rsid w:val="00173F6A"/>
    <w:rsid w:val="00175EEB"/>
    <w:rsid w:val="001A1EAF"/>
    <w:rsid w:val="001C369C"/>
    <w:rsid w:val="001C7F0E"/>
    <w:rsid w:val="001F284B"/>
    <w:rsid w:val="00213AB6"/>
    <w:rsid w:val="00220E94"/>
    <w:rsid w:val="002531BC"/>
    <w:rsid w:val="002E7644"/>
    <w:rsid w:val="00307562"/>
    <w:rsid w:val="00312CED"/>
    <w:rsid w:val="00323D44"/>
    <w:rsid w:val="00394237"/>
    <w:rsid w:val="00395C65"/>
    <w:rsid w:val="004326BA"/>
    <w:rsid w:val="00474998"/>
    <w:rsid w:val="004A2929"/>
    <w:rsid w:val="00500CEB"/>
    <w:rsid w:val="0050320D"/>
    <w:rsid w:val="00506702"/>
    <w:rsid w:val="00516A68"/>
    <w:rsid w:val="00550FCD"/>
    <w:rsid w:val="00570C81"/>
    <w:rsid w:val="005B29E6"/>
    <w:rsid w:val="005F3D65"/>
    <w:rsid w:val="005F617A"/>
    <w:rsid w:val="006363B2"/>
    <w:rsid w:val="00647516"/>
    <w:rsid w:val="00647621"/>
    <w:rsid w:val="006510BB"/>
    <w:rsid w:val="00671ECD"/>
    <w:rsid w:val="006F5FC2"/>
    <w:rsid w:val="0070313F"/>
    <w:rsid w:val="00712208"/>
    <w:rsid w:val="00743035"/>
    <w:rsid w:val="00764AE8"/>
    <w:rsid w:val="00793D12"/>
    <w:rsid w:val="007E032D"/>
    <w:rsid w:val="00817B6B"/>
    <w:rsid w:val="00846CD3"/>
    <w:rsid w:val="008655B5"/>
    <w:rsid w:val="00867AC5"/>
    <w:rsid w:val="0087043B"/>
    <w:rsid w:val="008A3989"/>
    <w:rsid w:val="008B5BDF"/>
    <w:rsid w:val="008C1AFA"/>
    <w:rsid w:val="00920B40"/>
    <w:rsid w:val="009D468F"/>
    <w:rsid w:val="00A474A0"/>
    <w:rsid w:val="00A70530"/>
    <w:rsid w:val="00A7429C"/>
    <w:rsid w:val="00AB2E5A"/>
    <w:rsid w:val="00AB68F3"/>
    <w:rsid w:val="00B43778"/>
    <w:rsid w:val="00C91274"/>
    <w:rsid w:val="00CA598B"/>
    <w:rsid w:val="00D42B8F"/>
    <w:rsid w:val="00D95BB5"/>
    <w:rsid w:val="00DA096A"/>
    <w:rsid w:val="00DC15D8"/>
    <w:rsid w:val="00DC3112"/>
    <w:rsid w:val="00E2304C"/>
    <w:rsid w:val="00E352D3"/>
    <w:rsid w:val="00E4292C"/>
    <w:rsid w:val="00E717AF"/>
    <w:rsid w:val="00E956AF"/>
    <w:rsid w:val="00EC43F3"/>
    <w:rsid w:val="00ED139D"/>
    <w:rsid w:val="00ED3BF4"/>
    <w:rsid w:val="00F13A79"/>
    <w:rsid w:val="00F14014"/>
    <w:rsid w:val="00F141B1"/>
    <w:rsid w:val="00F96875"/>
    <w:rsid w:val="00FB0AF3"/>
    <w:rsid w:val="00FF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E15ED"/>
  <w15:docId w15:val="{822BAA9E-FFC6-483B-9DEA-2A4EE28A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hd w:val="clear" w:color="auto" w:fill="FFFFFF"/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5BB5"/>
  </w:style>
  <w:style w:type="paragraph" w:styleId="Ttulo1">
    <w:name w:val="heading 1"/>
    <w:basedOn w:val="Normal"/>
    <w:next w:val="Normal"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1" w:type="dxa"/>
        <w:right w:w="54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D468F"/>
    <w:pPr>
      <w:ind w:left="720"/>
      <w:contextualSpacing/>
    </w:pPr>
  </w:style>
  <w:style w:type="table" w:styleId="Tabelacomgrade">
    <w:name w:val="Table Grid"/>
    <w:basedOn w:val="Tabelanormal"/>
    <w:uiPriority w:val="39"/>
    <w:rsid w:val="00764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4749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499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4998"/>
    <w:rPr>
      <w:sz w:val="20"/>
      <w:szCs w:val="20"/>
      <w:shd w:val="clear" w:color="auto" w:fill="FFFFFF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49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4998"/>
    <w:rPr>
      <w:b/>
      <w:bCs/>
      <w:sz w:val="20"/>
      <w:szCs w:val="20"/>
      <w:shd w:val="clear" w:color="auto" w:fill="FFFF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499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4998"/>
    <w:rPr>
      <w:rFonts w:ascii="Segoe UI" w:hAnsi="Segoe UI" w:cs="Segoe UI"/>
      <w:sz w:val="18"/>
      <w:szCs w:val="18"/>
      <w:shd w:val="clear" w:color="auto" w:fill="FFFFFF"/>
    </w:rPr>
  </w:style>
  <w:style w:type="paragraph" w:styleId="NormalWeb">
    <w:name w:val="Normal (Web)"/>
    <w:basedOn w:val="Normal"/>
    <w:uiPriority w:val="99"/>
    <w:unhideWhenUsed/>
    <w:rsid w:val="0070313F"/>
    <w:pPr>
      <w:shd w:val="clear" w:color="auto" w:fill="auto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70313F"/>
    <w:rPr>
      <w:i/>
      <w:iCs/>
    </w:rPr>
  </w:style>
  <w:style w:type="character" w:styleId="Hyperlink">
    <w:name w:val="Hyperlink"/>
    <w:basedOn w:val="Fontepargpadro"/>
    <w:uiPriority w:val="99"/>
    <w:unhideWhenUsed/>
    <w:rsid w:val="0039423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712208"/>
    <w:p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712208"/>
    <w:pPr>
      <w:shd w:val="clear" w:color="auto" w:fill="auto"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12208"/>
    <w:pPr>
      <w:shd w:val="clear" w:color="auto" w:fill="auto"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12208"/>
    <w:pPr>
      <w:shd w:val="clear" w:color="auto" w:fill="auto"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Estilo1">
    <w:name w:val="Estilo1"/>
    <w:basedOn w:val="Sumrio2"/>
    <w:link w:val="Estilo1Char"/>
    <w:qFormat/>
    <w:rsid w:val="00712208"/>
    <w:pPr>
      <w:spacing w:before="120" w:after="220" w:line="360" w:lineRule="auto"/>
      <w:ind w:left="0"/>
    </w:pPr>
    <w:rPr>
      <w:rFonts w:ascii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D139D"/>
    <w:pPr>
      <w:tabs>
        <w:tab w:val="center" w:pos="4252"/>
        <w:tab w:val="right" w:pos="8504"/>
      </w:tabs>
    </w:pPr>
  </w:style>
  <w:style w:type="character" w:customStyle="1" w:styleId="Sumrio2Char">
    <w:name w:val="Sumário 2 Char"/>
    <w:basedOn w:val="Fontepargpadro"/>
    <w:link w:val="Sumrio2"/>
    <w:uiPriority w:val="39"/>
    <w:rsid w:val="00712208"/>
    <w:rPr>
      <w:rFonts w:asciiTheme="minorHAnsi" w:eastAsiaTheme="minorEastAsia" w:hAnsiTheme="minorHAnsi" w:cs="Times New Roman"/>
    </w:rPr>
  </w:style>
  <w:style w:type="character" w:customStyle="1" w:styleId="Estilo1Char">
    <w:name w:val="Estilo1 Char"/>
    <w:basedOn w:val="Sumrio2Char"/>
    <w:link w:val="Estilo1"/>
    <w:rsid w:val="00712208"/>
    <w:rPr>
      <w:rFonts w:ascii="Times New Roman" w:eastAsiaTheme="minorEastAsia" w:hAnsi="Times New Roman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ED139D"/>
    <w:rPr>
      <w:shd w:val="clear" w:color="auto" w:fill="FFFFFF"/>
    </w:rPr>
  </w:style>
  <w:style w:type="paragraph" w:styleId="Rodap">
    <w:name w:val="footer"/>
    <w:basedOn w:val="Normal"/>
    <w:link w:val="RodapChar"/>
    <w:uiPriority w:val="99"/>
    <w:unhideWhenUsed/>
    <w:rsid w:val="00ED13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139D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pt-BR"/>
              <a:t>Produtividade da equipe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Tempo previsto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Planilha1!$A$2:$A$17</c:f>
              <c:strCache>
                <c:ptCount val="10"/>
                <c:pt idx="0">
                  <c:v>Tarefa 01</c:v>
                </c:pt>
                <c:pt idx="1">
                  <c:v>Tarefa 02</c:v>
                </c:pt>
                <c:pt idx="2">
                  <c:v>Tarefa 03</c:v>
                </c:pt>
                <c:pt idx="3">
                  <c:v>Tarefa 04</c:v>
                </c:pt>
                <c:pt idx="4">
                  <c:v>Tarefa 05</c:v>
                </c:pt>
                <c:pt idx="5">
                  <c:v>Tarefa 06</c:v>
                </c:pt>
                <c:pt idx="6">
                  <c:v>Tarefa 07</c:v>
                </c:pt>
                <c:pt idx="7">
                  <c:v>Tarefa 08</c:v>
                </c:pt>
                <c:pt idx="8">
                  <c:v>Tarefa 09</c:v>
                </c:pt>
                <c:pt idx="9">
                  <c:v>Tarefa 10</c:v>
                </c:pt>
              </c:strCache>
            </c:strRef>
          </c:cat>
          <c:val>
            <c:numRef>
              <c:f>Planilha1!$B$2:$B$17</c:f>
              <c:numCache>
                <c:formatCode>h:mm;@</c:formatCode>
                <c:ptCount val="10"/>
                <c:pt idx="0">
                  <c:v>4.104166666666667</c:v>
                </c:pt>
                <c:pt idx="1">
                  <c:v>4.125</c:v>
                </c:pt>
                <c:pt idx="2">
                  <c:v>4.041666666666667</c:v>
                </c:pt>
                <c:pt idx="3">
                  <c:v>4.145833333333333</c:v>
                </c:pt>
                <c:pt idx="4">
                  <c:v>4.020833333333333</c:v>
                </c:pt>
                <c:pt idx="5">
                  <c:v>4.125</c:v>
                </c:pt>
                <c:pt idx="6">
                  <c:v>4.125</c:v>
                </c:pt>
                <c:pt idx="7">
                  <c:v>4.125</c:v>
                </c:pt>
                <c:pt idx="8">
                  <c:v>4.166666666666667</c:v>
                </c:pt>
                <c:pt idx="9">
                  <c:v>4.145833333333333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DC9-4E10-9921-8F59AC30708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Tempo realizado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Planilha1!$A$2:$A$17</c:f>
              <c:strCache>
                <c:ptCount val="10"/>
                <c:pt idx="0">
                  <c:v>Tarefa 01</c:v>
                </c:pt>
                <c:pt idx="1">
                  <c:v>Tarefa 02</c:v>
                </c:pt>
                <c:pt idx="2">
                  <c:v>Tarefa 03</c:v>
                </c:pt>
                <c:pt idx="3">
                  <c:v>Tarefa 04</c:v>
                </c:pt>
                <c:pt idx="4">
                  <c:v>Tarefa 05</c:v>
                </c:pt>
                <c:pt idx="5">
                  <c:v>Tarefa 06</c:v>
                </c:pt>
                <c:pt idx="6">
                  <c:v>Tarefa 07</c:v>
                </c:pt>
                <c:pt idx="7">
                  <c:v>Tarefa 08</c:v>
                </c:pt>
                <c:pt idx="8">
                  <c:v>Tarefa 09</c:v>
                </c:pt>
                <c:pt idx="9">
                  <c:v>Tarefa 10</c:v>
                </c:pt>
              </c:strCache>
            </c:strRef>
          </c:cat>
          <c:val>
            <c:numRef>
              <c:f>Planilha1!$C$2:$C$17</c:f>
              <c:numCache>
                <c:formatCode>h:mm;@</c:formatCode>
                <c:ptCount val="10"/>
                <c:pt idx="0">
                  <c:v>4.083333333333333</c:v>
                </c:pt>
                <c:pt idx="1">
                  <c:v>4.166666666666667</c:v>
                </c:pt>
                <c:pt idx="2">
                  <c:v>4.0625</c:v>
                </c:pt>
                <c:pt idx="3">
                  <c:v>4.125</c:v>
                </c:pt>
                <c:pt idx="4">
                  <c:v>4.0138888888888893</c:v>
                </c:pt>
                <c:pt idx="5">
                  <c:v>4.1388888888888893</c:v>
                </c:pt>
                <c:pt idx="6">
                  <c:v>4.1180555555555554</c:v>
                </c:pt>
                <c:pt idx="7">
                  <c:v>4.0798611111111107</c:v>
                </c:pt>
                <c:pt idx="8">
                  <c:v>4.1388888888888893</c:v>
                </c:pt>
                <c:pt idx="9">
                  <c:v>4.135416666666667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DC9-4E10-9921-8F59AC30708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974451632"/>
        <c:axId val="1974442928"/>
      </c:barChart>
      <c:catAx>
        <c:axId val="197445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974442928"/>
        <c:crosses val="autoZero"/>
        <c:auto val="1"/>
        <c:lblAlgn val="ctr"/>
        <c:lblOffset val="100"/>
        <c:noMultiLvlLbl val="0"/>
      </c:catAx>
      <c:valAx>
        <c:axId val="1974442928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h:mm;@" sourceLinked="0"/>
        <c:majorTickMark val="none"/>
        <c:minorTickMark val="none"/>
        <c:tickLblPos val="nextTo"/>
        <c:crossAx val="197445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bg1"/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99CAC-821B-4445-B674-74672024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19</Pages>
  <Words>2967</Words>
  <Characters>16024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Eduardo</dc:creator>
  <cp:lastModifiedBy>Carlos Eduardo</cp:lastModifiedBy>
  <cp:revision>26</cp:revision>
  <dcterms:created xsi:type="dcterms:W3CDTF">2018-04-25T00:39:00Z</dcterms:created>
  <dcterms:modified xsi:type="dcterms:W3CDTF">2018-06-06T00:46:00Z</dcterms:modified>
</cp:coreProperties>
</file>